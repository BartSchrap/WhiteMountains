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E4B1A" w14:textId="77777777" w:rsidR="00362CB3" w:rsidRPr="00CD5AD6" w:rsidRDefault="00362CB3" w:rsidP="00822361">
      <w:pPr>
        <w:jc w:val="center"/>
        <w:rPr>
          <w:rFonts w:ascii="Cambria" w:hAnsi="Cambria"/>
          <w:sz w:val="32"/>
          <w:szCs w:val="32"/>
          <w:lang w:val="nl-NL"/>
        </w:rPr>
      </w:pPr>
    </w:p>
    <w:p w14:paraId="560411C4" w14:textId="77777777" w:rsidR="00362CB3" w:rsidRPr="00CD5AD6" w:rsidRDefault="00362CB3" w:rsidP="00822361">
      <w:pPr>
        <w:jc w:val="center"/>
        <w:rPr>
          <w:rFonts w:ascii="Cambria" w:hAnsi="Cambria"/>
          <w:sz w:val="32"/>
          <w:szCs w:val="32"/>
          <w:lang w:val="nl-NL"/>
        </w:rPr>
      </w:pPr>
    </w:p>
    <w:p w14:paraId="17419E75" w14:textId="77777777" w:rsidR="008129A0" w:rsidRPr="00CD5AD6" w:rsidRDefault="008129A0" w:rsidP="00822361">
      <w:pPr>
        <w:jc w:val="center"/>
        <w:rPr>
          <w:rFonts w:ascii="Cambria" w:hAnsi="Cambria"/>
          <w:sz w:val="32"/>
          <w:szCs w:val="32"/>
          <w:lang w:val="nl-NL"/>
        </w:rPr>
      </w:pPr>
    </w:p>
    <w:p w14:paraId="752A6690" w14:textId="77777777" w:rsidR="00362CB3" w:rsidRPr="00CD5AD6" w:rsidRDefault="00362CB3" w:rsidP="00822361">
      <w:pPr>
        <w:jc w:val="center"/>
        <w:rPr>
          <w:rFonts w:ascii="Cambria" w:hAnsi="Cambria"/>
          <w:sz w:val="32"/>
          <w:szCs w:val="32"/>
          <w:lang w:val="nl-NL"/>
        </w:rPr>
      </w:pPr>
    </w:p>
    <w:p w14:paraId="18A344D3" w14:textId="0F1F8497" w:rsidR="00362CB3" w:rsidRPr="00CC5714" w:rsidRDefault="00362CB3" w:rsidP="00822361">
      <w:pPr>
        <w:jc w:val="center"/>
        <w:rPr>
          <w:rFonts w:ascii="Cambria" w:hAnsi="Cambria"/>
          <w:b/>
          <w:sz w:val="44"/>
          <w:szCs w:val="44"/>
          <w:lang w:val="nl-NL"/>
        </w:rPr>
      </w:pPr>
      <w:r w:rsidRPr="00CC5714">
        <w:rPr>
          <w:rFonts w:ascii="Cambria" w:hAnsi="Cambria"/>
          <w:b/>
          <w:sz w:val="44"/>
          <w:szCs w:val="44"/>
          <w:lang w:val="nl-NL"/>
        </w:rPr>
        <w:t>&lt;Naam Project&gt;</w:t>
      </w:r>
    </w:p>
    <w:p w14:paraId="2CF82370" w14:textId="77777777" w:rsidR="00362CB3" w:rsidRPr="00CC5714" w:rsidRDefault="00362CB3" w:rsidP="00822361">
      <w:pPr>
        <w:jc w:val="center"/>
        <w:rPr>
          <w:rFonts w:ascii="Cambria" w:hAnsi="Cambria"/>
          <w:i/>
          <w:sz w:val="32"/>
          <w:szCs w:val="32"/>
          <w:lang w:val="nl-NL"/>
        </w:rPr>
      </w:pPr>
    </w:p>
    <w:p w14:paraId="467439C2" w14:textId="632AD335" w:rsidR="00362CB3" w:rsidRPr="00CC5714" w:rsidRDefault="00310C5A" w:rsidP="00822361">
      <w:pPr>
        <w:jc w:val="center"/>
        <w:rPr>
          <w:rFonts w:ascii="Cambria" w:hAnsi="Cambria"/>
          <w:sz w:val="32"/>
          <w:szCs w:val="32"/>
          <w:lang w:val="nl-NL"/>
        </w:rPr>
      </w:pPr>
      <w:r>
        <w:rPr>
          <w:rFonts w:ascii="Cambria" w:hAnsi="Cambria"/>
          <w:sz w:val="32"/>
          <w:szCs w:val="32"/>
          <w:lang w:val="nl-NL"/>
        </w:rPr>
        <w:t>Grafisch</w:t>
      </w:r>
      <w:r w:rsidR="000B3590">
        <w:rPr>
          <w:rFonts w:ascii="Cambria" w:hAnsi="Cambria"/>
          <w:sz w:val="32"/>
          <w:szCs w:val="32"/>
          <w:lang w:val="nl-NL"/>
        </w:rPr>
        <w:t xml:space="preserve"> Ontwerp</w:t>
      </w:r>
    </w:p>
    <w:p w14:paraId="6EB9D8C3" w14:textId="60A4E1B5" w:rsidR="00F96B03" w:rsidRPr="00CC5714" w:rsidRDefault="00B62112" w:rsidP="00822361">
      <w:pPr>
        <w:jc w:val="center"/>
        <w:rPr>
          <w:rFonts w:ascii="Cambria" w:hAnsi="Cambria"/>
          <w:i/>
          <w:sz w:val="32"/>
          <w:szCs w:val="32"/>
          <w:lang w:val="nl-NL"/>
        </w:rPr>
      </w:pPr>
      <w:r>
        <w:rPr>
          <w:rFonts w:ascii="Cambria" w:hAnsi="Cambria"/>
          <w:sz w:val="32"/>
          <w:szCs w:val="32"/>
          <w:lang w:val="nl-NL"/>
        </w:rPr>
        <w:t>(Visueel ontwerp)</w:t>
      </w:r>
      <w:r w:rsidR="00F96B03" w:rsidRPr="00CC5714">
        <w:rPr>
          <w:rFonts w:ascii="Cambria" w:hAnsi="Cambria"/>
          <w:i/>
          <w:sz w:val="32"/>
          <w:szCs w:val="32"/>
          <w:lang w:val="nl-NL"/>
        </w:rPr>
        <w:t xml:space="preserve"> </w:t>
      </w:r>
    </w:p>
    <w:p w14:paraId="73DFFBC2" w14:textId="77777777" w:rsidR="00362CB3" w:rsidRPr="00CC5714" w:rsidRDefault="00362CB3" w:rsidP="00822361">
      <w:pPr>
        <w:rPr>
          <w:rFonts w:ascii="Cambria" w:hAnsi="Cambria"/>
          <w:i/>
          <w:lang w:val="nl-NL"/>
        </w:rPr>
      </w:pPr>
    </w:p>
    <w:p w14:paraId="72CA3218" w14:textId="77777777" w:rsidR="00362CB3" w:rsidRPr="00CC5714" w:rsidRDefault="00362CB3" w:rsidP="00822361">
      <w:pPr>
        <w:rPr>
          <w:rFonts w:ascii="Cambria" w:hAnsi="Cambria"/>
          <w:i/>
          <w:lang w:val="nl-NL"/>
        </w:rPr>
      </w:pPr>
    </w:p>
    <w:p w14:paraId="51F0A865" w14:textId="77777777" w:rsidR="00362CB3" w:rsidRPr="00CC5714" w:rsidRDefault="00362CB3" w:rsidP="00822361">
      <w:pPr>
        <w:rPr>
          <w:rFonts w:ascii="Cambria" w:hAnsi="Cambria"/>
          <w:i/>
          <w:lang w:val="nl-NL"/>
        </w:rPr>
      </w:pPr>
    </w:p>
    <w:p w14:paraId="18791744" w14:textId="77777777" w:rsidR="00362CB3" w:rsidRPr="00CC5714" w:rsidRDefault="00362CB3" w:rsidP="00822361">
      <w:pPr>
        <w:rPr>
          <w:rFonts w:ascii="Cambria" w:hAnsi="Cambria"/>
          <w:i/>
          <w:lang w:val="nl-NL"/>
        </w:rPr>
      </w:pPr>
    </w:p>
    <w:p w14:paraId="787E46BE" w14:textId="77777777" w:rsidR="00362CB3" w:rsidRPr="00CC5714" w:rsidRDefault="00362CB3" w:rsidP="00822361">
      <w:pPr>
        <w:rPr>
          <w:rFonts w:ascii="Cambria" w:hAnsi="Cambria"/>
          <w:i/>
          <w:lang w:val="nl-NL"/>
        </w:rPr>
      </w:pPr>
    </w:p>
    <w:p w14:paraId="1F6CEC53" w14:textId="77777777" w:rsidR="00362CB3" w:rsidRPr="00CC5714" w:rsidRDefault="00362CB3" w:rsidP="00822361">
      <w:pPr>
        <w:rPr>
          <w:rFonts w:ascii="Cambria" w:hAnsi="Cambria"/>
          <w:i/>
          <w:lang w:val="nl-NL"/>
        </w:rPr>
      </w:pPr>
    </w:p>
    <w:p w14:paraId="30B2E506" w14:textId="77777777" w:rsidR="00362CB3" w:rsidRPr="00CC5714" w:rsidRDefault="00362CB3" w:rsidP="00822361">
      <w:pPr>
        <w:rPr>
          <w:rFonts w:ascii="Cambria" w:hAnsi="Cambria"/>
          <w:i/>
          <w:lang w:val="nl-NL"/>
        </w:rPr>
      </w:pPr>
    </w:p>
    <w:p w14:paraId="1B4A701C" w14:textId="4C1BA9AC" w:rsidR="00362CB3" w:rsidRPr="00CC5714" w:rsidRDefault="0008234C" w:rsidP="00822361">
      <w:pPr>
        <w:tabs>
          <w:tab w:val="right" w:pos="4253"/>
          <w:tab w:val="left" w:pos="4395"/>
        </w:tabs>
        <w:ind w:left="708" w:firstLine="708"/>
        <w:rPr>
          <w:rFonts w:ascii="Cambria" w:hAnsi="Cambria"/>
          <w:lang w:val="nl-NL"/>
        </w:rPr>
      </w:pPr>
      <w:r w:rsidRPr="00CC5714">
        <w:rPr>
          <w:rFonts w:ascii="Cambria" w:hAnsi="Cambria"/>
          <w:lang w:val="nl-NL"/>
        </w:rPr>
        <w:tab/>
      </w:r>
      <w:r w:rsidRPr="00CC5714">
        <w:rPr>
          <w:rFonts w:ascii="Cambria" w:hAnsi="Cambria"/>
          <w:i/>
          <w:lang w:val="nl-NL"/>
        </w:rPr>
        <w:t>In opdracht van</w:t>
      </w:r>
      <w:r w:rsidRPr="00CC5714">
        <w:rPr>
          <w:rFonts w:ascii="Cambria" w:hAnsi="Cambria"/>
          <w:lang w:val="nl-NL"/>
        </w:rPr>
        <w:tab/>
      </w:r>
      <w:r w:rsidR="00362CB3" w:rsidRPr="00CC5714">
        <w:rPr>
          <w:rFonts w:ascii="Cambria" w:hAnsi="Cambria"/>
          <w:lang w:val="nl-NL"/>
        </w:rPr>
        <w:t>: &lt;bedrijf opdrachtgever&gt;</w:t>
      </w:r>
    </w:p>
    <w:p w14:paraId="11BB95BA" w14:textId="636E990D" w:rsidR="00362CB3" w:rsidRPr="00CC5714" w:rsidRDefault="0008234C" w:rsidP="00822361">
      <w:pPr>
        <w:tabs>
          <w:tab w:val="right" w:pos="4253"/>
          <w:tab w:val="left" w:pos="4395"/>
        </w:tabs>
        <w:ind w:left="708" w:firstLine="708"/>
        <w:rPr>
          <w:rFonts w:ascii="Cambria" w:hAnsi="Cambria"/>
          <w:lang w:val="nl-NL"/>
        </w:rPr>
      </w:pPr>
      <w:r w:rsidRPr="00CC5714">
        <w:rPr>
          <w:rFonts w:ascii="Cambria" w:hAnsi="Cambria"/>
          <w:lang w:val="nl-NL"/>
        </w:rPr>
        <w:tab/>
      </w:r>
      <w:r w:rsidRPr="00CC5714">
        <w:rPr>
          <w:rFonts w:ascii="Cambria" w:hAnsi="Cambria"/>
          <w:i/>
          <w:lang w:val="nl-NL"/>
        </w:rPr>
        <w:t>Opdrachtgever</w:t>
      </w:r>
      <w:r w:rsidRPr="00CC5714">
        <w:rPr>
          <w:rFonts w:ascii="Cambria" w:hAnsi="Cambria"/>
          <w:lang w:val="nl-NL"/>
        </w:rPr>
        <w:tab/>
      </w:r>
      <w:r w:rsidR="00362CB3" w:rsidRPr="00CC5714">
        <w:rPr>
          <w:rFonts w:ascii="Cambria" w:hAnsi="Cambria"/>
          <w:lang w:val="nl-NL"/>
        </w:rPr>
        <w:t>: &lt;naam opdrachtgever&gt;</w:t>
      </w:r>
    </w:p>
    <w:p w14:paraId="646BB2D8" w14:textId="77777777" w:rsidR="00362CB3" w:rsidRPr="00CC5714" w:rsidRDefault="00362CB3" w:rsidP="00822361">
      <w:pPr>
        <w:tabs>
          <w:tab w:val="right" w:pos="4253"/>
          <w:tab w:val="left" w:pos="4395"/>
        </w:tabs>
        <w:rPr>
          <w:rFonts w:ascii="Cambria" w:hAnsi="Cambria"/>
          <w:lang w:val="nl-NL"/>
        </w:rPr>
      </w:pPr>
    </w:p>
    <w:p w14:paraId="538AF058" w14:textId="77777777" w:rsidR="0008234C" w:rsidRPr="00CC5714" w:rsidRDefault="0008234C" w:rsidP="00822361">
      <w:pPr>
        <w:rPr>
          <w:rFonts w:ascii="Cambria" w:hAnsi="Cambria"/>
          <w:lang w:val="nl-NL"/>
        </w:rPr>
      </w:pPr>
    </w:p>
    <w:p w14:paraId="14333AB6" w14:textId="77777777" w:rsidR="0008234C" w:rsidRPr="00CC5714" w:rsidRDefault="0008234C" w:rsidP="00822361">
      <w:pPr>
        <w:rPr>
          <w:rFonts w:ascii="Cambria" w:hAnsi="Cambria"/>
          <w:lang w:val="nl-NL"/>
        </w:rPr>
      </w:pPr>
    </w:p>
    <w:p w14:paraId="0C600A53" w14:textId="77777777" w:rsidR="0008234C" w:rsidRPr="00CC5714" w:rsidRDefault="0008234C" w:rsidP="00822361">
      <w:pPr>
        <w:rPr>
          <w:rFonts w:ascii="Cambria" w:hAnsi="Cambria"/>
          <w:lang w:val="nl-NL"/>
        </w:rPr>
      </w:pPr>
    </w:p>
    <w:p w14:paraId="5B78BA16" w14:textId="77777777" w:rsidR="0008234C" w:rsidRPr="00CC5714" w:rsidRDefault="0008234C" w:rsidP="00822361">
      <w:pPr>
        <w:rPr>
          <w:rFonts w:ascii="Cambria" w:hAnsi="Cambria"/>
          <w:lang w:val="nl-NL"/>
        </w:rPr>
      </w:pPr>
    </w:p>
    <w:p w14:paraId="4187D714" w14:textId="77777777" w:rsidR="0008234C" w:rsidRPr="00CC5714" w:rsidRDefault="0008234C" w:rsidP="00822361">
      <w:pPr>
        <w:rPr>
          <w:rFonts w:ascii="Cambria" w:hAnsi="Cambria"/>
          <w:lang w:val="nl-NL"/>
        </w:rPr>
      </w:pPr>
    </w:p>
    <w:p w14:paraId="1352E220" w14:textId="77777777" w:rsidR="0008234C" w:rsidRPr="00CC5714" w:rsidRDefault="0008234C" w:rsidP="00822361">
      <w:pPr>
        <w:rPr>
          <w:rFonts w:ascii="Cambria" w:hAnsi="Cambria"/>
          <w:lang w:val="nl-NL"/>
        </w:rPr>
      </w:pPr>
    </w:p>
    <w:p w14:paraId="6DB9A084" w14:textId="77777777" w:rsidR="0008234C" w:rsidRPr="00CC5714" w:rsidRDefault="0008234C" w:rsidP="00822361">
      <w:pPr>
        <w:rPr>
          <w:rFonts w:ascii="Cambria" w:hAnsi="Cambria"/>
          <w:lang w:val="nl-NL"/>
        </w:rPr>
      </w:pPr>
    </w:p>
    <w:p w14:paraId="295D6D0E" w14:textId="77777777" w:rsidR="0008234C" w:rsidRPr="00CC5714" w:rsidRDefault="0008234C" w:rsidP="00822361">
      <w:pPr>
        <w:rPr>
          <w:rFonts w:ascii="Cambria" w:hAnsi="Cambria"/>
          <w:lang w:val="nl-NL"/>
        </w:rPr>
      </w:pPr>
    </w:p>
    <w:p w14:paraId="002D765A" w14:textId="77777777" w:rsidR="0008234C" w:rsidRPr="00CC5714" w:rsidRDefault="0008234C" w:rsidP="00822361">
      <w:pPr>
        <w:rPr>
          <w:rFonts w:ascii="Cambria" w:hAnsi="Cambria"/>
          <w:lang w:val="nl-NL"/>
        </w:rPr>
      </w:pPr>
    </w:p>
    <w:p w14:paraId="45478D0A" w14:textId="77777777" w:rsidR="0008234C" w:rsidRPr="00CC5714" w:rsidRDefault="0008234C" w:rsidP="00822361">
      <w:pPr>
        <w:rPr>
          <w:rFonts w:ascii="Cambria" w:hAnsi="Cambria"/>
          <w:lang w:val="nl-NL"/>
        </w:rPr>
      </w:pPr>
    </w:p>
    <w:p w14:paraId="64FA9F5C" w14:textId="77777777" w:rsidR="0008234C" w:rsidRPr="00CC5714" w:rsidRDefault="0008234C" w:rsidP="00822361">
      <w:pPr>
        <w:rPr>
          <w:rFonts w:ascii="Cambria" w:hAnsi="Cambria"/>
          <w:lang w:val="nl-NL"/>
        </w:rPr>
      </w:pPr>
    </w:p>
    <w:p w14:paraId="7DC06762" w14:textId="77777777" w:rsidR="0008234C" w:rsidRPr="00CC5714" w:rsidRDefault="0008234C" w:rsidP="00822361">
      <w:pPr>
        <w:rPr>
          <w:rFonts w:ascii="Cambria" w:hAnsi="Cambria"/>
          <w:lang w:val="nl-NL"/>
        </w:rPr>
      </w:pPr>
    </w:p>
    <w:p w14:paraId="594B0812" w14:textId="77777777" w:rsidR="0008234C" w:rsidRPr="00CC5714" w:rsidRDefault="0008234C" w:rsidP="00822361">
      <w:pPr>
        <w:rPr>
          <w:rFonts w:ascii="Cambria" w:hAnsi="Cambria"/>
          <w:lang w:val="nl-NL"/>
        </w:rPr>
      </w:pPr>
    </w:p>
    <w:p w14:paraId="2E8182EA" w14:textId="77777777" w:rsidR="0008234C" w:rsidRPr="00CC5714" w:rsidRDefault="0008234C" w:rsidP="00822361">
      <w:pPr>
        <w:rPr>
          <w:rFonts w:ascii="Cambria" w:hAnsi="Cambria"/>
          <w:lang w:val="nl-NL"/>
        </w:rPr>
      </w:pPr>
    </w:p>
    <w:p w14:paraId="398825D2" w14:textId="77777777" w:rsidR="0008234C" w:rsidRPr="00CC5714" w:rsidRDefault="0008234C" w:rsidP="00822361">
      <w:pPr>
        <w:rPr>
          <w:rFonts w:ascii="Cambria" w:hAnsi="Cambria"/>
          <w:lang w:val="nl-NL"/>
        </w:rPr>
      </w:pPr>
    </w:p>
    <w:p w14:paraId="371FC8D3" w14:textId="77777777" w:rsidR="0008234C" w:rsidRPr="00CC5714" w:rsidRDefault="0008234C" w:rsidP="00822361">
      <w:pPr>
        <w:rPr>
          <w:rFonts w:ascii="Cambria" w:hAnsi="Cambria"/>
          <w:lang w:val="nl-NL"/>
        </w:rPr>
      </w:pPr>
    </w:p>
    <w:p w14:paraId="596810D5" w14:textId="77777777" w:rsidR="0008234C" w:rsidRPr="00CC5714" w:rsidRDefault="0008234C" w:rsidP="00822361">
      <w:pPr>
        <w:rPr>
          <w:rFonts w:ascii="Cambria" w:hAnsi="Cambria"/>
          <w:lang w:val="nl-NL"/>
        </w:rPr>
      </w:pPr>
    </w:p>
    <w:p w14:paraId="6B21FA03" w14:textId="77777777" w:rsidR="0008234C" w:rsidRPr="00CC5714" w:rsidRDefault="0008234C" w:rsidP="00822361">
      <w:pPr>
        <w:rPr>
          <w:rFonts w:ascii="Cambria" w:hAnsi="Cambria"/>
          <w:lang w:val="nl-NL"/>
        </w:rPr>
      </w:pPr>
    </w:p>
    <w:p w14:paraId="11814273" w14:textId="77777777" w:rsidR="0008234C" w:rsidRPr="00CC5714" w:rsidRDefault="0008234C" w:rsidP="00822361">
      <w:pPr>
        <w:rPr>
          <w:rFonts w:ascii="Cambria" w:hAnsi="Cambria"/>
          <w:lang w:val="nl-NL"/>
        </w:rPr>
      </w:pPr>
    </w:p>
    <w:p w14:paraId="6F3EFB8C" w14:textId="085A8E7A" w:rsidR="00F96B03" w:rsidRPr="00CC5714" w:rsidRDefault="0008234C" w:rsidP="00822361">
      <w:pPr>
        <w:tabs>
          <w:tab w:val="right" w:pos="5387"/>
          <w:tab w:val="left" w:pos="5670"/>
        </w:tabs>
        <w:rPr>
          <w:rFonts w:ascii="Cambria" w:hAnsi="Cambria"/>
          <w:lang w:val="nl-NL"/>
        </w:rPr>
      </w:pPr>
      <w:r w:rsidRPr="00CC5714">
        <w:rPr>
          <w:rFonts w:ascii="Cambria" w:hAnsi="Cambria"/>
          <w:lang w:val="nl-NL"/>
        </w:rPr>
        <w:tab/>
      </w:r>
      <w:r w:rsidR="00F96B03" w:rsidRPr="00CC5714">
        <w:rPr>
          <w:rFonts w:ascii="Cambria" w:hAnsi="Cambria"/>
          <w:i/>
          <w:lang w:val="nl-NL"/>
        </w:rPr>
        <w:t>Datum</w:t>
      </w:r>
      <w:r w:rsidR="00362CB3" w:rsidRPr="00CC5714">
        <w:rPr>
          <w:rFonts w:ascii="Cambria" w:hAnsi="Cambria"/>
          <w:lang w:val="nl-NL"/>
        </w:rPr>
        <w:tab/>
        <w:t xml:space="preserve">: </w:t>
      </w:r>
    </w:p>
    <w:p w14:paraId="5E4510BC" w14:textId="1518A2A8" w:rsidR="00F96B03" w:rsidRPr="00CC5714" w:rsidRDefault="0008234C" w:rsidP="00822361">
      <w:pPr>
        <w:tabs>
          <w:tab w:val="right" w:pos="5387"/>
          <w:tab w:val="left" w:pos="5670"/>
        </w:tabs>
        <w:rPr>
          <w:rFonts w:ascii="Cambria" w:hAnsi="Cambria"/>
          <w:lang w:val="nl-NL"/>
        </w:rPr>
      </w:pPr>
      <w:r w:rsidRPr="00CC5714">
        <w:rPr>
          <w:rFonts w:ascii="Cambria" w:hAnsi="Cambria"/>
          <w:lang w:val="nl-NL"/>
        </w:rPr>
        <w:tab/>
      </w:r>
      <w:r w:rsidR="00F96B03" w:rsidRPr="00CC5714">
        <w:rPr>
          <w:rFonts w:ascii="Cambria" w:hAnsi="Cambria"/>
          <w:i/>
          <w:lang w:val="nl-NL"/>
        </w:rPr>
        <w:t>Plaats</w:t>
      </w:r>
      <w:r w:rsidR="00362CB3" w:rsidRPr="00CC5714">
        <w:rPr>
          <w:rFonts w:ascii="Cambria" w:hAnsi="Cambria"/>
          <w:lang w:val="nl-NL"/>
        </w:rPr>
        <w:tab/>
        <w:t xml:space="preserve">: </w:t>
      </w:r>
    </w:p>
    <w:p w14:paraId="1A9FE546" w14:textId="6D24D3AE" w:rsidR="00F96B03" w:rsidRPr="00CC5714" w:rsidRDefault="0008234C" w:rsidP="00822361">
      <w:pPr>
        <w:tabs>
          <w:tab w:val="right" w:pos="5387"/>
          <w:tab w:val="left" w:pos="5670"/>
        </w:tabs>
        <w:rPr>
          <w:rFonts w:ascii="Cambria" w:hAnsi="Cambria"/>
          <w:lang w:val="nl-NL"/>
        </w:rPr>
      </w:pPr>
      <w:r w:rsidRPr="00CC5714">
        <w:rPr>
          <w:rFonts w:ascii="Cambria" w:hAnsi="Cambria"/>
          <w:lang w:val="nl-NL"/>
        </w:rPr>
        <w:tab/>
      </w:r>
      <w:r w:rsidR="00362CB3" w:rsidRPr="00CC5714">
        <w:rPr>
          <w:rFonts w:ascii="Cambria" w:hAnsi="Cambria"/>
          <w:i/>
          <w:lang w:val="nl-NL"/>
        </w:rPr>
        <w:t>Versie</w:t>
      </w:r>
      <w:r w:rsidR="00F96B03" w:rsidRPr="00CC5714">
        <w:rPr>
          <w:rFonts w:ascii="Cambria" w:hAnsi="Cambria"/>
          <w:i/>
          <w:lang w:val="nl-NL"/>
        </w:rPr>
        <w:t>nummer</w:t>
      </w:r>
      <w:r w:rsidR="00362CB3" w:rsidRPr="00CC5714">
        <w:rPr>
          <w:rFonts w:ascii="Cambria" w:hAnsi="Cambria"/>
          <w:lang w:val="nl-NL"/>
        </w:rPr>
        <w:tab/>
        <w:t>:</w:t>
      </w:r>
    </w:p>
    <w:p w14:paraId="7AC704C3" w14:textId="38D9B372" w:rsidR="00362CB3" w:rsidRPr="00CC5714" w:rsidRDefault="0008234C" w:rsidP="00822361">
      <w:pPr>
        <w:tabs>
          <w:tab w:val="right" w:pos="5387"/>
          <w:tab w:val="left" w:pos="5670"/>
        </w:tabs>
        <w:rPr>
          <w:rFonts w:ascii="Cambria" w:hAnsi="Cambria"/>
          <w:lang w:val="nl-NL"/>
        </w:rPr>
      </w:pPr>
      <w:r w:rsidRPr="00CC5714">
        <w:rPr>
          <w:rFonts w:ascii="Cambria" w:hAnsi="Cambria"/>
          <w:lang w:val="nl-NL"/>
        </w:rPr>
        <w:tab/>
      </w:r>
      <w:r w:rsidR="00F96B03" w:rsidRPr="00CC5714">
        <w:rPr>
          <w:rFonts w:ascii="Cambria" w:hAnsi="Cambria"/>
          <w:i/>
          <w:lang w:val="nl-NL"/>
        </w:rPr>
        <w:t>Auteur</w:t>
      </w:r>
      <w:r w:rsidR="00362CB3" w:rsidRPr="00CC5714">
        <w:rPr>
          <w:rFonts w:ascii="Cambria" w:hAnsi="Cambria"/>
          <w:i/>
          <w:lang w:val="nl-NL"/>
        </w:rPr>
        <w:t>(s)</w:t>
      </w:r>
      <w:r w:rsidR="00362CB3" w:rsidRPr="00CC5714">
        <w:rPr>
          <w:rFonts w:ascii="Cambria" w:hAnsi="Cambria"/>
          <w:lang w:val="nl-NL"/>
        </w:rPr>
        <w:tab/>
        <w:t>:</w:t>
      </w:r>
    </w:p>
    <w:p w14:paraId="34808854" w14:textId="77777777" w:rsidR="0008234C" w:rsidRPr="00CC5714" w:rsidRDefault="0008234C" w:rsidP="00822361">
      <w:pPr>
        <w:tabs>
          <w:tab w:val="right" w:pos="5387"/>
          <w:tab w:val="left" w:pos="5670"/>
        </w:tabs>
        <w:rPr>
          <w:rFonts w:ascii="Cambria" w:hAnsi="Cambria"/>
          <w:lang w:val="nl-NL"/>
        </w:rPr>
      </w:pPr>
      <w:r w:rsidRPr="00CC5714">
        <w:rPr>
          <w:rFonts w:ascii="Cambria" w:hAnsi="Cambria"/>
          <w:lang w:val="nl-NL"/>
        </w:rPr>
        <w:tab/>
      </w:r>
      <w:r w:rsidR="00362CB3" w:rsidRPr="00CC5714">
        <w:rPr>
          <w:rFonts w:ascii="Cambria" w:hAnsi="Cambria"/>
          <w:i/>
          <w:lang w:val="nl-NL"/>
        </w:rPr>
        <w:t>Klas</w:t>
      </w:r>
      <w:r w:rsidR="00362CB3" w:rsidRPr="00CC5714">
        <w:rPr>
          <w:rFonts w:ascii="Cambria" w:hAnsi="Cambria"/>
          <w:lang w:val="nl-NL"/>
        </w:rPr>
        <w:tab/>
        <w:t>:</w:t>
      </w:r>
    </w:p>
    <w:p w14:paraId="72691B41" w14:textId="2E031914" w:rsidR="0008234C" w:rsidRPr="00CC5714" w:rsidRDefault="0008234C" w:rsidP="00E30E40">
      <w:pPr>
        <w:tabs>
          <w:tab w:val="right" w:pos="5387"/>
          <w:tab w:val="left" w:pos="5670"/>
        </w:tabs>
        <w:rPr>
          <w:rFonts w:ascii="Cambria" w:hAnsi="Cambria"/>
          <w:lang w:val="nl-NL"/>
        </w:rPr>
      </w:pPr>
      <w:r w:rsidRPr="00CC5714">
        <w:rPr>
          <w:rFonts w:ascii="Cambria" w:hAnsi="Cambria"/>
          <w:lang w:val="nl-NL"/>
        </w:rPr>
        <w:tab/>
      </w:r>
      <w:r w:rsidRPr="00CC5714">
        <w:rPr>
          <w:rFonts w:ascii="Cambria" w:hAnsi="Cambria"/>
          <w:i/>
          <w:lang w:val="nl-NL"/>
        </w:rPr>
        <w:t>Projectleider</w:t>
      </w:r>
      <w:r w:rsidRPr="00CC5714">
        <w:rPr>
          <w:rFonts w:ascii="Cambria" w:hAnsi="Cambria"/>
          <w:lang w:val="nl-NL"/>
        </w:rPr>
        <w:tab/>
        <w:t>: &lt;naam werkg</w:t>
      </w:r>
      <w:r w:rsidR="00E30E40">
        <w:rPr>
          <w:rFonts w:ascii="Cambria" w:hAnsi="Cambria"/>
          <w:lang w:val="nl-NL"/>
        </w:rPr>
        <w:t>v</w:t>
      </w:r>
      <w:r w:rsidRPr="00CC5714">
        <w:rPr>
          <w:rFonts w:ascii="Cambria" w:hAnsi="Cambria"/>
          <w:lang w:val="nl-NL"/>
        </w:rPr>
        <w:t>r/projectleider&gt;</w:t>
      </w:r>
    </w:p>
    <w:p w14:paraId="1BD9E018" w14:textId="77777777" w:rsidR="0008234C" w:rsidRPr="00CC5714" w:rsidRDefault="0008234C" w:rsidP="00822361">
      <w:pPr>
        <w:rPr>
          <w:rFonts w:ascii="Cambria" w:eastAsiaTheme="majorEastAsia" w:hAnsi="Cambria" w:cstheme="majorBidi"/>
          <w:spacing w:val="5"/>
          <w:kern w:val="28"/>
          <w:szCs w:val="20"/>
        </w:rPr>
      </w:pPr>
    </w:p>
    <w:p w14:paraId="35DAF344" w14:textId="77777777" w:rsidR="0008234C" w:rsidRPr="00CC5714" w:rsidRDefault="0008234C" w:rsidP="00822361">
      <w:pPr>
        <w:pStyle w:val="TOCHeading"/>
        <w:rPr>
          <w:rFonts w:ascii="Cambria" w:hAnsi="Cambria"/>
          <w:b/>
          <w:color w:val="auto"/>
        </w:rPr>
      </w:pPr>
      <w:r w:rsidRPr="00CC5714">
        <w:rPr>
          <w:rFonts w:ascii="Cambria" w:hAnsi="Cambria"/>
          <w:b/>
          <w:color w:val="auto"/>
        </w:rPr>
        <w:lastRenderedPageBreak/>
        <w:t>Inhoud</w:t>
      </w:r>
    </w:p>
    <w:p w14:paraId="2BB3415C" w14:textId="77777777" w:rsidR="0008234C" w:rsidRPr="00CC5714" w:rsidRDefault="0008234C" w:rsidP="00822361">
      <w:pPr>
        <w:rPr>
          <w:rFonts w:ascii="Cambria" w:hAnsi="Cambria"/>
          <w:lang w:eastAsia="nl-NL"/>
        </w:rPr>
      </w:pPr>
    </w:p>
    <w:p w14:paraId="1EE17C4F" w14:textId="77777777" w:rsidR="00952B28" w:rsidRDefault="0008234C">
      <w:pPr>
        <w:pStyle w:val="TOC1"/>
        <w:tabs>
          <w:tab w:val="left" w:pos="480"/>
          <w:tab w:val="right" w:leader="dot" w:pos="9054"/>
        </w:tabs>
        <w:rPr>
          <w:ins w:id="0" w:author="Bart Schrap" w:date="2016-02-18T14:54:00Z"/>
          <w:rFonts w:eastAsiaTheme="minorEastAsia"/>
          <w:noProof/>
          <w:sz w:val="24"/>
          <w:szCs w:val="24"/>
          <w:lang w:val="en-US"/>
        </w:rPr>
      </w:pPr>
      <w:r w:rsidRPr="00CC5714">
        <w:rPr>
          <w:rFonts w:ascii="Cambria" w:hAnsi="Cambria"/>
        </w:rPr>
        <w:fldChar w:fldCharType="begin"/>
      </w:r>
      <w:r w:rsidRPr="00CC5714">
        <w:rPr>
          <w:rFonts w:ascii="Cambria" w:hAnsi="Cambria"/>
        </w:rPr>
        <w:instrText xml:space="preserve"> TOC \o "1-3" </w:instrText>
      </w:r>
      <w:r w:rsidRPr="00CC5714">
        <w:rPr>
          <w:rFonts w:ascii="Cambria" w:hAnsi="Cambria"/>
        </w:rPr>
        <w:fldChar w:fldCharType="separate"/>
      </w:r>
      <w:ins w:id="1" w:author="Bart Schrap" w:date="2016-02-18T14:54:00Z">
        <w:r w:rsidR="00952B28" w:rsidRPr="007458CB">
          <w:rPr>
            <w:rFonts w:ascii="Cambria" w:hAnsi="Cambria"/>
            <w:b/>
            <w:noProof/>
          </w:rPr>
          <w:t>1.</w:t>
        </w:r>
        <w:r w:rsidR="00952B28">
          <w:rPr>
            <w:rFonts w:eastAsiaTheme="minorEastAsia"/>
            <w:noProof/>
            <w:sz w:val="24"/>
            <w:szCs w:val="24"/>
            <w:lang w:val="en-US"/>
          </w:rPr>
          <w:tab/>
        </w:r>
        <w:r w:rsidR="00952B28" w:rsidRPr="007458CB">
          <w:rPr>
            <w:rFonts w:ascii="Cambria" w:hAnsi="Cambria"/>
            <w:b/>
            <w:noProof/>
          </w:rPr>
          <w:t>Inleiding</w:t>
        </w:r>
        <w:r w:rsidR="00952B28">
          <w:rPr>
            <w:noProof/>
          </w:rPr>
          <w:tab/>
        </w:r>
        <w:r w:rsidR="00952B28">
          <w:rPr>
            <w:noProof/>
          </w:rPr>
          <w:fldChar w:fldCharType="begin"/>
        </w:r>
        <w:r w:rsidR="00952B28">
          <w:rPr>
            <w:noProof/>
          </w:rPr>
          <w:instrText xml:space="preserve"> PAGEREF _Toc443570607 \h </w:instrText>
        </w:r>
      </w:ins>
      <w:r w:rsidR="00952B28">
        <w:rPr>
          <w:noProof/>
        </w:rPr>
      </w:r>
      <w:r w:rsidR="00952B28">
        <w:rPr>
          <w:noProof/>
        </w:rPr>
        <w:fldChar w:fldCharType="separate"/>
      </w:r>
      <w:ins w:id="2" w:author="Bart Schrap" w:date="2016-02-18T14:54:00Z">
        <w:r w:rsidR="00952B28">
          <w:rPr>
            <w:noProof/>
          </w:rPr>
          <w:t>3</w:t>
        </w:r>
        <w:r w:rsidR="00952B28">
          <w:rPr>
            <w:noProof/>
          </w:rPr>
          <w:fldChar w:fldCharType="end"/>
        </w:r>
      </w:ins>
    </w:p>
    <w:p w14:paraId="4B6AADDA" w14:textId="77777777" w:rsidR="00952B28" w:rsidRDefault="00952B28">
      <w:pPr>
        <w:pStyle w:val="TOC1"/>
        <w:tabs>
          <w:tab w:val="left" w:pos="480"/>
          <w:tab w:val="right" w:leader="dot" w:pos="9054"/>
        </w:tabs>
        <w:rPr>
          <w:ins w:id="3" w:author="Bart Schrap" w:date="2016-02-18T14:54:00Z"/>
          <w:rFonts w:eastAsiaTheme="minorEastAsia"/>
          <w:noProof/>
          <w:sz w:val="24"/>
          <w:szCs w:val="24"/>
          <w:lang w:val="en-US"/>
        </w:rPr>
      </w:pPr>
      <w:ins w:id="4" w:author="Bart Schrap" w:date="2016-02-18T14:54:00Z">
        <w:r w:rsidRPr="007458CB">
          <w:rPr>
            <w:rFonts w:ascii="Cambria" w:hAnsi="Cambria"/>
            <w:b/>
            <w:noProof/>
          </w:rPr>
          <w:t>2.</w:t>
        </w:r>
        <w:r>
          <w:rPr>
            <w:rFonts w:eastAsiaTheme="minorEastAsia"/>
            <w:noProof/>
            <w:sz w:val="24"/>
            <w:szCs w:val="24"/>
            <w:lang w:val="en-US"/>
          </w:rPr>
          <w:tab/>
        </w:r>
        <w:r w:rsidRPr="007458CB">
          <w:rPr>
            <w:rFonts w:ascii="Cambria" w:hAnsi="Cambria"/>
            <w:b/>
            <w:noProof/>
          </w:rPr>
          <w:t>Schetsen en moodboard</w:t>
        </w:r>
        <w:r>
          <w:rPr>
            <w:noProof/>
          </w:rPr>
          <w:tab/>
        </w:r>
        <w:r>
          <w:rPr>
            <w:noProof/>
          </w:rPr>
          <w:fldChar w:fldCharType="begin"/>
        </w:r>
        <w:r>
          <w:rPr>
            <w:noProof/>
          </w:rPr>
          <w:instrText xml:space="preserve"> PAGEREF _Toc443570608 \h </w:instrText>
        </w:r>
      </w:ins>
      <w:r>
        <w:rPr>
          <w:noProof/>
        </w:rPr>
      </w:r>
      <w:r>
        <w:rPr>
          <w:noProof/>
        </w:rPr>
        <w:fldChar w:fldCharType="separate"/>
      </w:r>
      <w:ins w:id="5" w:author="Bart Schrap" w:date="2016-02-18T14:54:00Z">
        <w:r>
          <w:rPr>
            <w:noProof/>
          </w:rPr>
          <w:t>3</w:t>
        </w:r>
        <w:r>
          <w:rPr>
            <w:noProof/>
          </w:rPr>
          <w:fldChar w:fldCharType="end"/>
        </w:r>
      </w:ins>
    </w:p>
    <w:p w14:paraId="569C6527" w14:textId="77777777" w:rsidR="00952B28" w:rsidRDefault="00952B28">
      <w:pPr>
        <w:pStyle w:val="TOC1"/>
        <w:tabs>
          <w:tab w:val="left" w:pos="480"/>
          <w:tab w:val="right" w:leader="dot" w:pos="9054"/>
        </w:tabs>
        <w:rPr>
          <w:ins w:id="6" w:author="Bart Schrap" w:date="2016-02-18T14:54:00Z"/>
          <w:rFonts w:eastAsiaTheme="minorEastAsia"/>
          <w:noProof/>
          <w:sz w:val="24"/>
          <w:szCs w:val="24"/>
          <w:lang w:val="en-US"/>
        </w:rPr>
      </w:pPr>
      <w:ins w:id="7" w:author="Bart Schrap" w:date="2016-02-18T14:54:00Z">
        <w:r w:rsidRPr="007458CB">
          <w:rPr>
            <w:rFonts w:ascii="Cambria" w:hAnsi="Cambria"/>
            <w:b/>
            <w:noProof/>
          </w:rPr>
          <w:t>3.</w:t>
        </w:r>
        <w:r>
          <w:rPr>
            <w:rFonts w:eastAsiaTheme="minorEastAsia"/>
            <w:noProof/>
            <w:sz w:val="24"/>
            <w:szCs w:val="24"/>
            <w:lang w:val="en-US"/>
          </w:rPr>
          <w:tab/>
        </w:r>
        <w:r w:rsidRPr="007458CB">
          <w:rPr>
            <w:rFonts w:ascii="Cambria" w:hAnsi="Cambria"/>
            <w:b/>
            <w:noProof/>
          </w:rPr>
          <w:t>Sitemap</w:t>
        </w:r>
        <w:r>
          <w:rPr>
            <w:noProof/>
          </w:rPr>
          <w:tab/>
        </w:r>
        <w:r>
          <w:rPr>
            <w:noProof/>
          </w:rPr>
          <w:fldChar w:fldCharType="begin"/>
        </w:r>
        <w:r>
          <w:rPr>
            <w:noProof/>
          </w:rPr>
          <w:instrText xml:space="preserve"> PAGEREF _Toc443570609 \h </w:instrText>
        </w:r>
      </w:ins>
      <w:r>
        <w:rPr>
          <w:noProof/>
        </w:rPr>
      </w:r>
      <w:r>
        <w:rPr>
          <w:noProof/>
        </w:rPr>
        <w:fldChar w:fldCharType="separate"/>
      </w:r>
      <w:ins w:id="8" w:author="Bart Schrap" w:date="2016-02-18T14:54:00Z">
        <w:r>
          <w:rPr>
            <w:noProof/>
          </w:rPr>
          <w:t>3</w:t>
        </w:r>
        <w:r>
          <w:rPr>
            <w:noProof/>
          </w:rPr>
          <w:fldChar w:fldCharType="end"/>
        </w:r>
      </w:ins>
    </w:p>
    <w:p w14:paraId="48E164A8" w14:textId="77777777" w:rsidR="00952B28" w:rsidRDefault="00952B28">
      <w:pPr>
        <w:pStyle w:val="TOC1"/>
        <w:tabs>
          <w:tab w:val="left" w:pos="480"/>
          <w:tab w:val="right" w:leader="dot" w:pos="9054"/>
        </w:tabs>
        <w:rPr>
          <w:ins w:id="9" w:author="Bart Schrap" w:date="2016-02-18T14:54:00Z"/>
          <w:rFonts w:eastAsiaTheme="minorEastAsia"/>
          <w:noProof/>
          <w:sz w:val="24"/>
          <w:szCs w:val="24"/>
          <w:lang w:val="en-US"/>
        </w:rPr>
      </w:pPr>
      <w:ins w:id="10" w:author="Bart Schrap" w:date="2016-02-18T14:54:00Z">
        <w:r w:rsidRPr="007458CB">
          <w:rPr>
            <w:rFonts w:ascii="Cambria" w:hAnsi="Cambria"/>
            <w:b/>
            <w:noProof/>
          </w:rPr>
          <w:t>4.</w:t>
        </w:r>
        <w:r>
          <w:rPr>
            <w:rFonts w:eastAsiaTheme="minorEastAsia"/>
            <w:noProof/>
            <w:sz w:val="24"/>
            <w:szCs w:val="24"/>
            <w:lang w:val="en-US"/>
          </w:rPr>
          <w:tab/>
        </w:r>
        <w:r w:rsidRPr="007458CB">
          <w:rPr>
            <w:rFonts w:ascii="Cambria" w:hAnsi="Cambria"/>
            <w:b/>
            <w:noProof/>
          </w:rPr>
          <w:t>Paginaontwerp</w:t>
        </w:r>
        <w:r>
          <w:rPr>
            <w:noProof/>
          </w:rPr>
          <w:tab/>
        </w:r>
        <w:r>
          <w:rPr>
            <w:noProof/>
          </w:rPr>
          <w:fldChar w:fldCharType="begin"/>
        </w:r>
        <w:r>
          <w:rPr>
            <w:noProof/>
          </w:rPr>
          <w:instrText xml:space="preserve"> PAGEREF _Toc443570610 \h </w:instrText>
        </w:r>
      </w:ins>
      <w:r>
        <w:rPr>
          <w:noProof/>
        </w:rPr>
      </w:r>
      <w:r>
        <w:rPr>
          <w:noProof/>
        </w:rPr>
        <w:fldChar w:fldCharType="separate"/>
      </w:r>
      <w:ins w:id="11" w:author="Bart Schrap" w:date="2016-02-18T14:54:00Z">
        <w:r>
          <w:rPr>
            <w:noProof/>
          </w:rPr>
          <w:t>4</w:t>
        </w:r>
        <w:r>
          <w:rPr>
            <w:noProof/>
          </w:rPr>
          <w:fldChar w:fldCharType="end"/>
        </w:r>
      </w:ins>
    </w:p>
    <w:p w14:paraId="09DF528F" w14:textId="77777777" w:rsidR="00952B28" w:rsidRDefault="00952B28">
      <w:pPr>
        <w:pStyle w:val="TOC1"/>
        <w:tabs>
          <w:tab w:val="left" w:pos="720"/>
          <w:tab w:val="right" w:leader="dot" w:pos="9054"/>
        </w:tabs>
        <w:rPr>
          <w:ins w:id="12" w:author="Bart Schrap" w:date="2016-02-18T14:54:00Z"/>
          <w:rFonts w:eastAsiaTheme="minorEastAsia"/>
          <w:noProof/>
          <w:sz w:val="24"/>
          <w:szCs w:val="24"/>
          <w:lang w:val="en-US"/>
        </w:rPr>
      </w:pPr>
      <w:ins w:id="13" w:author="Bart Schrap" w:date="2016-02-18T14:54:00Z">
        <w:r w:rsidRPr="007458CB">
          <w:rPr>
            <w:rFonts w:ascii="Cambria" w:hAnsi="Cambria"/>
            <w:b/>
            <w:noProof/>
          </w:rPr>
          <w:t>4.1.</w:t>
        </w:r>
        <w:r>
          <w:rPr>
            <w:rFonts w:eastAsiaTheme="minorEastAsia"/>
            <w:noProof/>
            <w:sz w:val="24"/>
            <w:szCs w:val="24"/>
            <w:lang w:val="en-US"/>
          </w:rPr>
          <w:tab/>
        </w:r>
        <w:r w:rsidRPr="007458CB">
          <w:rPr>
            <w:rFonts w:ascii="Cambria" w:hAnsi="Cambria"/>
            <w:b/>
            <w:noProof/>
          </w:rPr>
          <w:t>Navigatie</w:t>
        </w:r>
        <w:r>
          <w:rPr>
            <w:noProof/>
          </w:rPr>
          <w:tab/>
        </w:r>
        <w:r>
          <w:rPr>
            <w:noProof/>
          </w:rPr>
          <w:fldChar w:fldCharType="begin"/>
        </w:r>
        <w:r>
          <w:rPr>
            <w:noProof/>
          </w:rPr>
          <w:instrText xml:space="preserve"> PAGEREF _Toc443570611 \h </w:instrText>
        </w:r>
      </w:ins>
      <w:r>
        <w:rPr>
          <w:noProof/>
        </w:rPr>
      </w:r>
      <w:r>
        <w:rPr>
          <w:noProof/>
        </w:rPr>
        <w:fldChar w:fldCharType="separate"/>
      </w:r>
      <w:ins w:id="14" w:author="Bart Schrap" w:date="2016-02-18T14:54:00Z">
        <w:r>
          <w:rPr>
            <w:noProof/>
          </w:rPr>
          <w:t>5</w:t>
        </w:r>
        <w:r>
          <w:rPr>
            <w:noProof/>
          </w:rPr>
          <w:fldChar w:fldCharType="end"/>
        </w:r>
      </w:ins>
    </w:p>
    <w:p w14:paraId="576EDD0A" w14:textId="77777777" w:rsidR="00952B28" w:rsidRDefault="00952B28">
      <w:pPr>
        <w:pStyle w:val="TOC1"/>
        <w:tabs>
          <w:tab w:val="left" w:pos="720"/>
          <w:tab w:val="right" w:leader="dot" w:pos="9054"/>
        </w:tabs>
        <w:rPr>
          <w:ins w:id="15" w:author="Bart Schrap" w:date="2016-02-18T14:54:00Z"/>
          <w:rFonts w:eastAsiaTheme="minorEastAsia"/>
          <w:noProof/>
          <w:sz w:val="24"/>
          <w:szCs w:val="24"/>
          <w:lang w:val="en-US"/>
        </w:rPr>
      </w:pPr>
      <w:ins w:id="16" w:author="Bart Schrap" w:date="2016-02-18T14:54:00Z">
        <w:r w:rsidRPr="007458CB">
          <w:rPr>
            <w:rFonts w:ascii="Cambria" w:hAnsi="Cambria"/>
            <w:b/>
            <w:noProof/>
          </w:rPr>
          <w:t>4.2.</w:t>
        </w:r>
        <w:r>
          <w:rPr>
            <w:rFonts w:eastAsiaTheme="minorEastAsia"/>
            <w:noProof/>
            <w:sz w:val="24"/>
            <w:szCs w:val="24"/>
            <w:lang w:val="en-US"/>
          </w:rPr>
          <w:tab/>
        </w:r>
        <w:r w:rsidRPr="007458CB">
          <w:rPr>
            <w:rFonts w:ascii="Cambria" w:hAnsi="Cambria"/>
            <w:b/>
            <w:noProof/>
          </w:rPr>
          <w:t>Wireframes</w:t>
        </w:r>
        <w:r>
          <w:rPr>
            <w:noProof/>
          </w:rPr>
          <w:tab/>
        </w:r>
        <w:r>
          <w:rPr>
            <w:noProof/>
          </w:rPr>
          <w:fldChar w:fldCharType="begin"/>
        </w:r>
        <w:r>
          <w:rPr>
            <w:noProof/>
          </w:rPr>
          <w:instrText xml:space="preserve"> PAGEREF _Toc443570612 \h </w:instrText>
        </w:r>
      </w:ins>
      <w:r>
        <w:rPr>
          <w:noProof/>
        </w:rPr>
      </w:r>
      <w:r>
        <w:rPr>
          <w:noProof/>
        </w:rPr>
        <w:fldChar w:fldCharType="separate"/>
      </w:r>
      <w:ins w:id="17" w:author="Bart Schrap" w:date="2016-02-18T14:54:00Z">
        <w:r>
          <w:rPr>
            <w:noProof/>
          </w:rPr>
          <w:t>5</w:t>
        </w:r>
        <w:r>
          <w:rPr>
            <w:noProof/>
          </w:rPr>
          <w:fldChar w:fldCharType="end"/>
        </w:r>
      </w:ins>
    </w:p>
    <w:p w14:paraId="53229F19" w14:textId="77777777" w:rsidR="00952B28" w:rsidRDefault="00952B28">
      <w:pPr>
        <w:pStyle w:val="TOC1"/>
        <w:tabs>
          <w:tab w:val="left" w:pos="480"/>
          <w:tab w:val="right" w:leader="dot" w:pos="9054"/>
        </w:tabs>
        <w:rPr>
          <w:ins w:id="18" w:author="Bart Schrap" w:date="2016-02-18T14:54:00Z"/>
          <w:rFonts w:eastAsiaTheme="minorEastAsia"/>
          <w:noProof/>
          <w:sz w:val="24"/>
          <w:szCs w:val="24"/>
          <w:lang w:val="en-US"/>
        </w:rPr>
      </w:pPr>
      <w:ins w:id="19" w:author="Bart Schrap" w:date="2016-02-18T14:54:00Z">
        <w:r w:rsidRPr="007458CB">
          <w:rPr>
            <w:rFonts w:ascii="Cambria" w:hAnsi="Cambria"/>
            <w:b/>
            <w:noProof/>
          </w:rPr>
          <w:t>5.</w:t>
        </w:r>
        <w:r>
          <w:rPr>
            <w:rFonts w:eastAsiaTheme="minorEastAsia"/>
            <w:noProof/>
            <w:sz w:val="24"/>
            <w:szCs w:val="24"/>
            <w:lang w:val="en-US"/>
          </w:rPr>
          <w:tab/>
        </w:r>
        <w:r w:rsidRPr="007458CB">
          <w:rPr>
            <w:rFonts w:ascii="Cambria" w:hAnsi="Cambria"/>
            <w:b/>
            <w:noProof/>
          </w:rPr>
          <w:t>Formulierontwerp</w:t>
        </w:r>
        <w:r>
          <w:rPr>
            <w:noProof/>
          </w:rPr>
          <w:tab/>
        </w:r>
        <w:r>
          <w:rPr>
            <w:noProof/>
          </w:rPr>
          <w:fldChar w:fldCharType="begin"/>
        </w:r>
        <w:r>
          <w:rPr>
            <w:noProof/>
          </w:rPr>
          <w:instrText xml:space="preserve"> PAGEREF _Toc443570613 \h </w:instrText>
        </w:r>
      </w:ins>
      <w:r>
        <w:rPr>
          <w:noProof/>
        </w:rPr>
      </w:r>
      <w:r>
        <w:rPr>
          <w:noProof/>
        </w:rPr>
        <w:fldChar w:fldCharType="separate"/>
      </w:r>
      <w:ins w:id="20" w:author="Bart Schrap" w:date="2016-02-18T14:54:00Z">
        <w:r>
          <w:rPr>
            <w:noProof/>
          </w:rPr>
          <w:t>8</w:t>
        </w:r>
        <w:r>
          <w:rPr>
            <w:noProof/>
          </w:rPr>
          <w:fldChar w:fldCharType="end"/>
        </w:r>
      </w:ins>
    </w:p>
    <w:p w14:paraId="723E7372" w14:textId="77777777" w:rsidR="00952B28" w:rsidRDefault="00952B28">
      <w:pPr>
        <w:pStyle w:val="TOC1"/>
        <w:tabs>
          <w:tab w:val="left" w:pos="480"/>
          <w:tab w:val="right" w:leader="dot" w:pos="9054"/>
        </w:tabs>
        <w:rPr>
          <w:ins w:id="21" w:author="Bart Schrap" w:date="2016-02-18T14:54:00Z"/>
          <w:rFonts w:eastAsiaTheme="minorEastAsia"/>
          <w:noProof/>
          <w:sz w:val="24"/>
          <w:szCs w:val="24"/>
          <w:lang w:val="en-US"/>
        </w:rPr>
      </w:pPr>
      <w:ins w:id="22" w:author="Bart Schrap" w:date="2016-02-18T14:54:00Z">
        <w:r w:rsidRPr="007458CB">
          <w:rPr>
            <w:rFonts w:ascii="Cambria" w:hAnsi="Cambria"/>
            <w:b/>
            <w:noProof/>
          </w:rPr>
          <w:t>6.</w:t>
        </w:r>
        <w:r>
          <w:rPr>
            <w:rFonts w:eastAsiaTheme="minorEastAsia"/>
            <w:noProof/>
            <w:sz w:val="24"/>
            <w:szCs w:val="24"/>
            <w:lang w:val="en-US"/>
          </w:rPr>
          <w:tab/>
        </w:r>
        <w:r w:rsidRPr="007458CB">
          <w:rPr>
            <w:rFonts w:ascii="Cambria" w:hAnsi="Cambria"/>
            <w:b/>
            <w:noProof/>
          </w:rPr>
          <w:t>Mock-up</w:t>
        </w:r>
        <w:r>
          <w:rPr>
            <w:noProof/>
          </w:rPr>
          <w:tab/>
        </w:r>
        <w:r>
          <w:rPr>
            <w:noProof/>
          </w:rPr>
          <w:fldChar w:fldCharType="begin"/>
        </w:r>
        <w:r>
          <w:rPr>
            <w:noProof/>
          </w:rPr>
          <w:instrText xml:space="preserve"> PAGEREF _Toc443570614 \h </w:instrText>
        </w:r>
      </w:ins>
      <w:r>
        <w:rPr>
          <w:noProof/>
        </w:rPr>
      </w:r>
      <w:r>
        <w:rPr>
          <w:noProof/>
        </w:rPr>
        <w:fldChar w:fldCharType="separate"/>
      </w:r>
      <w:ins w:id="23" w:author="Bart Schrap" w:date="2016-02-18T14:54:00Z">
        <w:r>
          <w:rPr>
            <w:noProof/>
          </w:rPr>
          <w:t>8</w:t>
        </w:r>
        <w:r>
          <w:rPr>
            <w:noProof/>
          </w:rPr>
          <w:fldChar w:fldCharType="end"/>
        </w:r>
      </w:ins>
    </w:p>
    <w:p w14:paraId="60DFD5CC" w14:textId="77777777" w:rsidR="00952B28" w:rsidRDefault="00952B28">
      <w:pPr>
        <w:pStyle w:val="TOC1"/>
        <w:tabs>
          <w:tab w:val="left" w:pos="480"/>
          <w:tab w:val="right" w:leader="dot" w:pos="9054"/>
        </w:tabs>
        <w:rPr>
          <w:ins w:id="24" w:author="Bart Schrap" w:date="2016-02-18T14:54:00Z"/>
          <w:rFonts w:eastAsiaTheme="minorEastAsia"/>
          <w:noProof/>
          <w:sz w:val="24"/>
          <w:szCs w:val="24"/>
          <w:lang w:val="en-US"/>
        </w:rPr>
      </w:pPr>
      <w:ins w:id="25" w:author="Bart Schrap" w:date="2016-02-18T14:54:00Z">
        <w:r w:rsidRPr="007458CB">
          <w:rPr>
            <w:rFonts w:ascii="Cambria" w:hAnsi="Cambria"/>
            <w:b/>
            <w:noProof/>
          </w:rPr>
          <w:t>7.</w:t>
        </w:r>
        <w:r>
          <w:rPr>
            <w:rFonts w:eastAsiaTheme="minorEastAsia"/>
            <w:noProof/>
            <w:sz w:val="24"/>
            <w:szCs w:val="24"/>
            <w:lang w:val="en-US"/>
          </w:rPr>
          <w:tab/>
        </w:r>
        <w:r w:rsidRPr="007458CB">
          <w:rPr>
            <w:rFonts w:ascii="Cambria" w:hAnsi="Cambria"/>
            <w:b/>
            <w:noProof/>
          </w:rPr>
          <w:t>Conclusie</w:t>
        </w:r>
        <w:r>
          <w:rPr>
            <w:noProof/>
          </w:rPr>
          <w:tab/>
        </w:r>
        <w:r>
          <w:rPr>
            <w:noProof/>
          </w:rPr>
          <w:fldChar w:fldCharType="begin"/>
        </w:r>
        <w:r>
          <w:rPr>
            <w:noProof/>
          </w:rPr>
          <w:instrText xml:space="preserve"> PAGEREF _Toc443570615 \h </w:instrText>
        </w:r>
      </w:ins>
      <w:r>
        <w:rPr>
          <w:noProof/>
        </w:rPr>
      </w:r>
      <w:r>
        <w:rPr>
          <w:noProof/>
        </w:rPr>
        <w:fldChar w:fldCharType="separate"/>
      </w:r>
      <w:ins w:id="26" w:author="Bart Schrap" w:date="2016-02-18T14:54:00Z">
        <w:r>
          <w:rPr>
            <w:noProof/>
          </w:rPr>
          <w:t>9</w:t>
        </w:r>
        <w:r>
          <w:rPr>
            <w:noProof/>
          </w:rPr>
          <w:fldChar w:fldCharType="end"/>
        </w:r>
      </w:ins>
    </w:p>
    <w:p w14:paraId="2B4F19DF" w14:textId="77777777" w:rsidR="00806B0A" w:rsidDel="00952B28" w:rsidRDefault="00806B0A">
      <w:pPr>
        <w:pStyle w:val="TOC1"/>
        <w:tabs>
          <w:tab w:val="left" w:pos="480"/>
          <w:tab w:val="right" w:leader="dot" w:pos="9054"/>
        </w:tabs>
        <w:rPr>
          <w:del w:id="27" w:author="Bart Schrap" w:date="2016-02-18T14:54:00Z"/>
          <w:rFonts w:eastAsiaTheme="minorEastAsia"/>
          <w:noProof/>
          <w:sz w:val="24"/>
          <w:szCs w:val="24"/>
          <w:lang w:val="en-US"/>
        </w:rPr>
      </w:pPr>
      <w:del w:id="28" w:author="Bart Schrap" w:date="2016-02-18T14:54:00Z">
        <w:r w:rsidRPr="00274BB1" w:rsidDel="00952B28">
          <w:rPr>
            <w:rFonts w:ascii="Cambria" w:hAnsi="Cambria"/>
            <w:b/>
            <w:noProof/>
          </w:rPr>
          <w:delText>1.</w:delText>
        </w:r>
        <w:r w:rsidDel="00952B28">
          <w:rPr>
            <w:rFonts w:eastAsiaTheme="minorEastAsia"/>
            <w:noProof/>
            <w:sz w:val="24"/>
            <w:szCs w:val="24"/>
            <w:lang w:val="en-US"/>
          </w:rPr>
          <w:tab/>
        </w:r>
        <w:r w:rsidRPr="00274BB1" w:rsidDel="00952B28">
          <w:rPr>
            <w:rFonts w:ascii="Cambria" w:hAnsi="Cambria"/>
            <w:b/>
            <w:noProof/>
          </w:rPr>
          <w:delText>Inleiding</w:delText>
        </w:r>
        <w:r w:rsidDel="00952B28">
          <w:rPr>
            <w:noProof/>
          </w:rPr>
          <w:tab/>
          <w:delText>3</w:delText>
        </w:r>
      </w:del>
    </w:p>
    <w:p w14:paraId="14A04C5E" w14:textId="77777777" w:rsidR="00806B0A" w:rsidDel="00952B28" w:rsidRDefault="00806B0A">
      <w:pPr>
        <w:pStyle w:val="TOC1"/>
        <w:tabs>
          <w:tab w:val="left" w:pos="480"/>
          <w:tab w:val="right" w:leader="dot" w:pos="9054"/>
        </w:tabs>
        <w:rPr>
          <w:del w:id="29" w:author="Bart Schrap" w:date="2016-02-18T14:54:00Z"/>
          <w:rFonts w:eastAsiaTheme="minorEastAsia"/>
          <w:noProof/>
          <w:sz w:val="24"/>
          <w:szCs w:val="24"/>
          <w:lang w:val="en-US"/>
        </w:rPr>
      </w:pPr>
      <w:del w:id="30" w:author="Bart Schrap" w:date="2016-02-18T14:54:00Z">
        <w:r w:rsidRPr="00274BB1" w:rsidDel="00952B28">
          <w:rPr>
            <w:rFonts w:ascii="Cambria" w:hAnsi="Cambria"/>
            <w:b/>
            <w:noProof/>
          </w:rPr>
          <w:delText>2.</w:delText>
        </w:r>
        <w:r w:rsidDel="00952B28">
          <w:rPr>
            <w:rFonts w:eastAsiaTheme="minorEastAsia"/>
            <w:noProof/>
            <w:sz w:val="24"/>
            <w:szCs w:val="24"/>
            <w:lang w:val="en-US"/>
          </w:rPr>
          <w:tab/>
        </w:r>
        <w:r w:rsidRPr="00274BB1" w:rsidDel="00952B28">
          <w:rPr>
            <w:rFonts w:ascii="Cambria" w:hAnsi="Cambria"/>
            <w:b/>
            <w:noProof/>
          </w:rPr>
          <w:delText>Schetsen en moodboard</w:delText>
        </w:r>
        <w:r w:rsidDel="00952B28">
          <w:rPr>
            <w:noProof/>
          </w:rPr>
          <w:tab/>
          <w:delText>3</w:delText>
        </w:r>
      </w:del>
    </w:p>
    <w:p w14:paraId="649E6925" w14:textId="77777777" w:rsidR="00806B0A" w:rsidDel="00952B28" w:rsidRDefault="00806B0A">
      <w:pPr>
        <w:pStyle w:val="TOC1"/>
        <w:tabs>
          <w:tab w:val="left" w:pos="480"/>
          <w:tab w:val="right" w:leader="dot" w:pos="9054"/>
        </w:tabs>
        <w:rPr>
          <w:del w:id="31" w:author="Bart Schrap" w:date="2016-02-18T14:54:00Z"/>
          <w:rFonts w:eastAsiaTheme="minorEastAsia"/>
          <w:noProof/>
          <w:sz w:val="24"/>
          <w:szCs w:val="24"/>
          <w:lang w:val="en-US"/>
        </w:rPr>
      </w:pPr>
      <w:del w:id="32" w:author="Bart Schrap" w:date="2016-02-18T14:54:00Z">
        <w:r w:rsidRPr="00274BB1" w:rsidDel="00952B28">
          <w:rPr>
            <w:rFonts w:ascii="Cambria" w:hAnsi="Cambria"/>
            <w:b/>
            <w:noProof/>
          </w:rPr>
          <w:delText>3.</w:delText>
        </w:r>
        <w:r w:rsidDel="00952B28">
          <w:rPr>
            <w:rFonts w:eastAsiaTheme="minorEastAsia"/>
            <w:noProof/>
            <w:sz w:val="24"/>
            <w:szCs w:val="24"/>
            <w:lang w:val="en-US"/>
          </w:rPr>
          <w:tab/>
        </w:r>
        <w:r w:rsidRPr="00274BB1" w:rsidDel="00952B28">
          <w:rPr>
            <w:rFonts w:ascii="Cambria" w:hAnsi="Cambria"/>
            <w:b/>
            <w:noProof/>
          </w:rPr>
          <w:delText>Wireframe (paginaontwerp)</w:delText>
        </w:r>
        <w:r w:rsidDel="00952B28">
          <w:rPr>
            <w:noProof/>
          </w:rPr>
          <w:tab/>
          <w:delText>3</w:delText>
        </w:r>
      </w:del>
    </w:p>
    <w:p w14:paraId="2C3496B8" w14:textId="77777777" w:rsidR="00806B0A" w:rsidDel="00952B28" w:rsidRDefault="00806B0A">
      <w:pPr>
        <w:pStyle w:val="TOC1"/>
        <w:tabs>
          <w:tab w:val="left" w:pos="480"/>
          <w:tab w:val="right" w:leader="dot" w:pos="9054"/>
        </w:tabs>
        <w:rPr>
          <w:del w:id="33" w:author="Bart Schrap" w:date="2016-02-18T14:54:00Z"/>
          <w:rFonts w:eastAsiaTheme="minorEastAsia"/>
          <w:noProof/>
          <w:sz w:val="24"/>
          <w:szCs w:val="24"/>
          <w:lang w:val="en-US"/>
        </w:rPr>
      </w:pPr>
      <w:del w:id="34" w:author="Bart Schrap" w:date="2016-02-18T14:54:00Z">
        <w:r w:rsidRPr="00274BB1" w:rsidDel="00952B28">
          <w:rPr>
            <w:rFonts w:ascii="Cambria" w:hAnsi="Cambria"/>
            <w:b/>
            <w:noProof/>
          </w:rPr>
          <w:delText>4.</w:delText>
        </w:r>
        <w:r w:rsidDel="00952B28">
          <w:rPr>
            <w:rFonts w:eastAsiaTheme="minorEastAsia"/>
            <w:noProof/>
            <w:sz w:val="24"/>
            <w:szCs w:val="24"/>
            <w:lang w:val="en-US"/>
          </w:rPr>
          <w:tab/>
        </w:r>
        <w:r w:rsidRPr="00274BB1" w:rsidDel="00952B28">
          <w:rPr>
            <w:rFonts w:ascii="Cambria" w:hAnsi="Cambria"/>
            <w:b/>
            <w:noProof/>
          </w:rPr>
          <w:delText>Formulierontwerp</w:delText>
        </w:r>
        <w:r w:rsidDel="00952B28">
          <w:rPr>
            <w:noProof/>
          </w:rPr>
          <w:tab/>
          <w:delText>4</w:delText>
        </w:r>
      </w:del>
    </w:p>
    <w:p w14:paraId="7886E85B" w14:textId="77777777" w:rsidR="00806B0A" w:rsidDel="00952B28" w:rsidRDefault="00806B0A">
      <w:pPr>
        <w:pStyle w:val="TOC1"/>
        <w:tabs>
          <w:tab w:val="left" w:pos="480"/>
          <w:tab w:val="right" w:leader="dot" w:pos="9054"/>
        </w:tabs>
        <w:rPr>
          <w:del w:id="35" w:author="Bart Schrap" w:date="2016-02-18T14:54:00Z"/>
          <w:rFonts w:eastAsiaTheme="minorEastAsia"/>
          <w:noProof/>
          <w:sz w:val="24"/>
          <w:szCs w:val="24"/>
          <w:lang w:val="en-US"/>
        </w:rPr>
      </w:pPr>
      <w:del w:id="36" w:author="Bart Schrap" w:date="2016-02-18T14:54:00Z">
        <w:r w:rsidRPr="00274BB1" w:rsidDel="00952B28">
          <w:rPr>
            <w:rFonts w:ascii="Cambria" w:hAnsi="Cambria"/>
            <w:b/>
            <w:noProof/>
          </w:rPr>
          <w:delText>5.</w:delText>
        </w:r>
        <w:r w:rsidDel="00952B28">
          <w:rPr>
            <w:rFonts w:eastAsiaTheme="minorEastAsia"/>
            <w:noProof/>
            <w:sz w:val="24"/>
            <w:szCs w:val="24"/>
            <w:lang w:val="en-US"/>
          </w:rPr>
          <w:tab/>
        </w:r>
        <w:r w:rsidRPr="00274BB1" w:rsidDel="00952B28">
          <w:rPr>
            <w:rFonts w:ascii="Cambria" w:hAnsi="Cambria"/>
            <w:b/>
            <w:noProof/>
          </w:rPr>
          <w:delText>Mock-up</w:delText>
        </w:r>
        <w:r w:rsidDel="00952B28">
          <w:rPr>
            <w:noProof/>
          </w:rPr>
          <w:tab/>
          <w:delText>5</w:delText>
        </w:r>
      </w:del>
    </w:p>
    <w:p w14:paraId="6A8CF141" w14:textId="77777777" w:rsidR="00806B0A" w:rsidDel="00952B28" w:rsidRDefault="00806B0A">
      <w:pPr>
        <w:pStyle w:val="TOC1"/>
        <w:tabs>
          <w:tab w:val="left" w:pos="480"/>
          <w:tab w:val="right" w:leader="dot" w:pos="9054"/>
        </w:tabs>
        <w:rPr>
          <w:del w:id="37" w:author="Bart Schrap" w:date="2016-02-18T14:54:00Z"/>
          <w:rFonts w:eastAsiaTheme="minorEastAsia"/>
          <w:noProof/>
          <w:sz w:val="24"/>
          <w:szCs w:val="24"/>
          <w:lang w:val="en-US"/>
        </w:rPr>
      </w:pPr>
      <w:del w:id="38" w:author="Bart Schrap" w:date="2016-02-18T14:54:00Z">
        <w:r w:rsidRPr="00274BB1" w:rsidDel="00952B28">
          <w:rPr>
            <w:rFonts w:ascii="Cambria" w:hAnsi="Cambria"/>
            <w:b/>
            <w:noProof/>
          </w:rPr>
          <w:delText>6.</w:delText>
        </w:r>
        <w:r w:rsidDel="00952B28">
          <w:rPr>
            <w:rFonts w:eastAsiaTheme="minorEastAsia"/>
            <w:noProof/>
            <w:sz w:val="24"/>
            <w:szCs w:val="24"/>
            <w:lang w:val="en-US"/>
          </w:rPr>
          <w:tab/>
        </w:r>
        <w:r w:rsidRPr="00274BB1" w:rsidDel="00952B28">
          <w:rPr>
            <w:rFonts w:ascii="Cambria" w:hAnsi="Cambria"/>
            <w:b/>
            <w:noProof/>
          </w:rPr>
          <w:delText>Conclusie</w:delText>
        </w:r>
        <w:r w:rsidDel="00952B28">
          <w:rPr>
            <w:noProof/>
          </w:rPr>
          <w:tab/>
          <w:delText>5</w:delText>
        </w:r>
      </w:del>
    </w:p>
    <w:p w14:paraId="33CE7465" w14:textId="77777777" w:rsidR="0008234C" w:rsidRDefault="0008234C" w:rsidP="00822361">
      <w:pPr>
        <w:rPr>
          <w:rFonts w:ascii="Cambria" w:hAnsi="Cambria"/>
        </w:rPr>
      </w:pPr>
      <w:r w:rsidRPr="00CC5714">
        <w:rPr>
          <w:rFonts w:ascii="Cambria" w:hAnsi="Cambria"/>
        </w:rPr>
        <w:fldChar w:fldCharType="end"/>
      </w:r>
    </w:p>
    <w:p w14:paraId="68026638" w14:textId="3F186775" w:rsidR="00847CBE" w:rsidRDefault="00847CBE">
      <w:pPr>
        <w:rPr>
          <w:rFonts w:ascii="Cambria" w:hAnsi="Cambria"/>
        </w:rPr>
      </w:pPr>
      <w:r>
        <w:rPr>
          <w:rFonts w:ascii="Cambria" w:hAnsi="Cambria"/>
        </w:rPr>
        <w:br w:type="page"/>
      </w:r>
    </w:p>
    <w:p w14:paraId="20BDA9A6" w14:textId="77777777" w:rsidR="006B0261" w:rsidRDefault="006B0261" w:rsidP="00847CBE">
      <w:pPr>
        <w:rPr>
          <w:rFonts w:ascii="Cambria" w:hAnsi="Cambria"/>
        </w:rPr>
      </w:pPr>
    </w:p>
    <w:p w14:paraId="6179727A" w14:textId="77777777" w:rsidR="006B0261" w:rsidRPr="00077D40" w:rsidRDefault="006B0261" w:rsidP="006B0261">
      <w:pPr>
        <w:tabs>
          <w:tab w:val="center" w:pos="4395"/>
          <w:tab w:val="right" w:pos="9072"/>
        </w:tabs>
        <w:rPr>
          <w:rFonts w:ascii="Cambria" w:hAnsi="Cambria"/>
          <w:i/>
        </w:rPr>
      </w:pPr>
      <w:r w:rsidRPr="00077D40">
        <w:rPr>
          <w:rFonts w:ascii="Cambria" w:hAnsi="Cambria"/>
          <w:i/>
        </w:rPr>
        <w:t>&lt;&lt;&lt;&lt;&lt;--------------------------</w:t>
      </w:r>
      <w:r w:rsidRPr="00077D40">
        <w:rPr>
          <w:rFonts w:ascii="Cambria" w:hAnsi="Cambria"/>
          <w:i/>
        </w:rPr>
        <w:tab/>
        <w:t>Deze bladzijde verwijderen</w:t>
      </w:r>
      <w:r w:rsidRPr="00077D40">
        <w:rPr>
          <w:rFonts w:ascii="Cambria" w:hAnsi="Cambria"/>
          <w:i/>
        </w:rPr>
        <w:tab/>
        <w:t>-----------------------------&gt;&gt;&gt;&gt;&gt;</w:t>
      </w:r>
    </w:p>
    <w:p w14:paraId="0B299574" w14:textId="77777777" w:rsidR="006B0261" w:rsidRDefault="006B0261" w:rsidP="006B0261">
      <w:pPr>
        <w:rPr>
          <w:rFonts w:ascii="Cambria" w:hAnsi="Cambria"/>
        </w:rPr>
      </w:pPr>
    </w:p>
    <w:p w14:paraId="0E3ED98C" w14:textId="2CDF806E" w:rsidR="006B0261" w:rsidRPr="006B0261" w:rsidRDefault="006B0261" w:rsidP="006B0261">
      <w:pPr>
        <w:rPr>
          <w:rFonts w:ascii="Cambria" w:hAnsi="Cambria"/>
        </w:rPr>
      </w:pPr>
      <w:r>
        <w:rPr>
          <w:rFonts w:ascii="Cambria" w:hAnsi="Cambria"/>
        </w:rPr>
        <w:t xml:space="preserve">Het Grafisch Ontwerp (GO) bevat alle nodige documentatie voor de zichtbare kant van een informatiesysteem. Dit is, naast dat het systeem uiteraard de juiste functionaliteiten bevat, erg belangrijk, want het bepaalt voor een groot deel hoe de gebruiker het systeem/de website ervaart. Het is het visitekaartje van de organisatie waarvoor je het </w:t>
      </w:r>
      <w:r w:rsidRPr="006B0261">
        <w:rPr>
          <w:rFonts w:ascii="Cambria" w:hAnsi="Cambria"/>
        </w:rPr>
        <w:t>maakt.</w:t>
      </w:r>
    </w:p>
    <w:p w14:paraId="154ED2E1" w14:textId="77777777" w:rsidR="006B0261" w:rsidRPr="006B0261" w:rsidRDefault="006B0261" w:rsidP="006B0261">
      <w:pPr>
        <w:rPr>
          <w:rFonts w:ascii="Cambria" w:hAnsi="Cambria"/>
        </w:rPr>
      </w:pPr>
    </w:p>
    <w:p w14:paraId="1C2C8CEE" w14:textId="0752A724" w:rsidR="006B0261" w:rsidRPr="006B0261" w:rsidRDefault="006B0261" w:rsidP="006B0261">
      <w:pPr>
        <w:rPr>
          <w:rFonts w:ascii="Cambria" w:eastAsiaTheme="minorEastAsia" w:hAnsi="Cambria"/>
          <w:lang w:eastAsia="nl-NL"/>
        </w:rPr>
      </w:pPr>
      <w:r>
        <w:rPr>
          <w:rFonts w:ascii="Cambria" w:eastAsiaTheme="minorEastAsia" w:hAnsi="Cambria"/>
          <w:lang w:eastAsia="nl-NL"/>
        </w:rPr>
        <w:t xml:space="preserve">Ook voor het GO geldt: </w:t>
      </w:r>
      <w:r w:rsidRPr="006B0261">
        <w:rPr>
          <w:rFonts w:ascii="Cambria" w:eastAsiaTheme="minorEastAsia" w:hAnsi="Cambria"/>
          <w:lang w:eastAsia="nl-NL"/>
        </w:rPr>
        <w:t>Houd er</w:t>
      </w:r>
      <w:r>
        <w:rPr>
          <w:rFonts w:ascii="Cambria" w:eastAsiaTheme="minorEastAsia" w:hAnsi="Cambria"/>
          <w:lang w:eastAsia="nl-NL"/>
        </w:rPr>
        <w:t xml:space="preserve"> rekening mee</w:t>
      </w:r>
      <w:r w:rsidRPr="006B0261">
        <w:rPr>
          <w:rFonts w:ascii="Cambria" w:eastAsiaTheme="minorEastAsia" w:hAnsi="Cambria"/>
          <w:lang w:eastAsia="nl-NL"/>
        </w:rPr>
        <w:t xml:space="preserve"> voor wie je het maakt. Het is namelijk belangrijk dat die persoon ook begrijpt wat je bedoelt. Het GO maak je voornamelijk voor de opdrachtgever (al zal degene die het systeem gaat bouwen er ook naar kijken). Let er dus op dat </w:t>
      </w:r>
      <w:r>
        <w:rPr>
          <w:rFonts w:ascii="Cambria" w:eastAsiaTheme="minorEastAsia" w:hAnsi="Cambria"/>
          <w:lang w:eastAsia="nl-NL"/>
        </w:rPr>
        <w:t>het</w:t>
      </w:r>
      <w:r w:rsidRPr="006B0261">
        <w:rPr>
          <w:rFonts w:ascii="Cambria" w:eastAsiaTheme="minorEastAsia" w:hAnsi="Cambria"/>
          <w:lang w:eastAsia="nl-NL"/>
        </w:rPr>
        <w:t xml:space="preserve"> voor een leek begrijpba</w:t>
      </w:r>
      <w:r>
        <w:rPr>
          <w:rFonts w:ascii="Cambria" w:eastAsiaTheme="minorEastAsia" w:hAnsi="Cambria"/>
          <w:lang w:eastAsia="nl-NL"/>
        </w:rPr>
        <w:t>a</w:t>
      </w:r>
      <w:r w:rsidRPr="006B0261">
        <w:rPr>
          <w:rFonts w:ascii="Cambria" w:eastAsiaTheme="minorEastAsia" w:hAnsi="Cambria"/>
          <w:lang w:eastAsia="nl-NL"/>
        </w:rPr>
        <w:t>r</w:t>
      </w:r>
      <w:r>
        <w:rPr>
          <w:rFonts w:ascii="Cambria" w:eastAsiaTheme="minorEastAsia" w:hAnsi="Cambria"/>
          <w:lang w:eastAsia="nl-NL"/>
        </w:rPr>
        <w:t xml:space="preserve"> is</w:t>
      </w:r>
      <w:r w:rsidRPr="006B0261">
        <w:rPr>
          <w:rFonts w:ascii="Cambria" w:eastAsiaTheme="minorEastAsia" w:hAnsi="Cambria"/>
          <w:lang w:eastAsia="nl-NL"/>
        </w:rPr>
        <w:t>.</w:t>
      </w:r>
    </w:p>
    <w:p w14:paraId="0D65FF46" w14:textId="77777777" w:rsidR="00FC31A2" w:rsidRDefault="00FC31A2" w:rsidP="000A42E1">
      <w:pPr>
        <w:rPr>
          <w:ins w:id="39" w:author="Bart Schrap" w:date="2016-02-18T12:51:00Z"/>
          <w:rFonts w:ascii="Cambria" w:eastAsiaTheme="minorEastAsia" w:hAnsi="Cambria"/>
          <w:lang w:eastAsia="nl-NL"/>
        </w:rPr>
      </w:pPr>
    </w:p>
    <w:p w14:paraId="2CE66F56" w14:textId="1F49FA6E" w:rsidR="0018436B" w:rsidRDefault="0018436B" w:rsidP="000A42E1">
      <w:pPr>
        <w:rPr>
          <w:ins w:id="40" w:author="Bart Schrap" w:date="2016-02-18T12:52:00Z"/>
          <w:rFonts w:ascii="Cambria" w:eastAsiaTheme="minorEastAsia" w:hAnsi="Cambria"/>
          <w:lang w:eastAsia="nl-NL"/>
        </w:rPr>
      </w:pPr>
      <w:ins w:id="41" w:author="Bart Schrap" w:date="2016-02-18T12:51:00Z">
        <w:r>
          <w:rPr>
            <w:rFonts w:ascii="Cambria" w:eastAsiaTheme="minorEastAsia" w:hAnsi="Cambria"/>
            <w:lang w:eastAsia="nl-NL"/>
          </w:rPr>
          <w:t>Het GO wordt opgeleverd in combinatie met het FO. Zorg er dus voor dat beide documenten met elkaar kloppen. Voor kleine projecten wordt het GO als hoofdstuk in het FO opgenomen.</w:t>
        </w:r>
      </w:ins>
    </w:p>
    <w:p w14:paraId="1E12C9A0" w14:textId="77777777" w:rsidR="0018436B" w:rsidRDefault="0018436B" w:rsidP="000A42E1">
      <w:pPr>
        <w:rPr>
          <w:ins w:id="42" w:author="Bart Schrap" w:date="2016-02-18T12:52:00Z"/>
          <w:rFonts w:ascii="Cambria" w:eastAsiaTheme="minorEastAsia" w:hAnsi="Cambria"/>
          <w:lang w:eastAsia="nl-NL"/>
        </w:rPr>
      </w:pPr>
    </w:p>
    <w:p w14:paraId="51CDC63B" w14:textId="77777777" w:rsidR="0018436B" w:rsidRDefault="0018436B" w:rsidP="000A42E1">
      <w:pPr>
        <w:rPr>
          <w:ins w:id="43" w:author="Bart Schrap" w:date="2016-02-18T12:52:00Z"/>
          <w:rFonts w:ascii="Cambria" w:eastAsiaTheme="minorEastAsia" w:hAnsi="Cambria"/>
          <w:lang w:eastAsia="nl-NL"/>
        </w:rPr>
      </w:pPr>
    </w:p>
    <w:p w14:paraId="5E3AADBB" w14:textId="77777777" w:rsidR="0018436B" w:rsidRDefault="0018436B" w:rsidP="000A42E1">
      <w:pPr>
        <w:rPr>
          <w:ins w:id="44" w:author="Bart Schrap" w:date="2016-02-18T12:52:00Z"/>
          <w:rFonts w:ascii="Cambria" w:eastAsiaTheme="minorEastAsia" w:hAnsi="Cambria"/>
          <w:lang w:eastAsia="nl-NL"/>
        </w:rPr>
      </w:pPr>
    </w:p>
    <w:p w14:paraId="0C27D925" w14:textId="77777777" w:rsidR="0018436B" w:rsidRPr="00FC31A2" w:rsidRDefault="0018436B" w:rsidP="000A42E1">
      <w:pPr>
        <w:rPr>
          <w:rFonts w:ascii="Cambria" w:eastAsiaTheme="minorEastAsia" w:hAnsi="Cambria"/>
          <w:lang w:eastAsia="nl-NL"/>
        </w:rPr>
      </w:pPr>
    </w:p>
    <w:p w14:paraId="098D7DB3" w14:textId="77777777" w:rsidR="00960F39" w:rsidRPr="00FC31A2" w:rsidRDefault="00960F39" w:rsidP="000A42E1">
      <w:pPr>
        <w:rPr>
          <w:rFonts w:ascii="Cambria" w:eastAsiaTheme="minorEastAsia" w:hAnsi="Cambria"/>
          <w:lang w:eastAsia="nl-NL"/>
        </w:rPr>
      </w:pPr>
    </w:p>
    <w:p w14:paraId="523D4CAE" w14:textId="77777777" w:rsidR="00CD5AD6" w:rsidRPr="00FC31A2" w:rsidRDefault="00CD5AD6" w:rsidP="000A42E1">
      <w:pPr>
        <w:rPr>
          <w:rFonts w:ascii="Cambria" w:eastAsiaTheme="minorEastAsia" w:hAnsi="Cambria"/>
          <w:lang w:eastAsia="nl-NL"/>
        </w:rPr>
      </w:pPr>
    </w:p>
    <w:p w14:paraId="1E7350B9" w14:textId="77777777" w:rsidR="00CD5AD6" w:rsidRPr="00806B0A" w:rsidRDefault="00CD5AD6" w:rsidP="00CD5AD6">
      <w:pPr>
        <w:jc w:val="both"/>
        <w:rPr>
          <w:rFonts w:ascii="Cambria" w:hAnsi="Cambria"/>
        </w:rPr>
      </w:pPr>
      <w:r>
        <w:rPr>
          <w:rFonts w:ascii="Cambria" w:hAnsi="Cambria"/>
        </w:rPr>
        <w:t xml:space="preserve">Het is </w:t>
      </w:r>
      <w:r w:rsidRPr="00806B0A">
        <w:rPr>
          <w:rFonts w:ascii="Cambria" w:hAnsi="Cambria"/>
        </w:rPr>
        <w:t xml:space="preserve">echt héél belangrijk dat je </w:t>
      </w:r>
      <w:r w:rsidRPr="00806B0A">
        <w:rPr>
          <w:rFonts w:ascii="Cambria" w:hAnsi="Cambria"/>
          <w:b/>
        </w:rPr>
        <w:t>zo volledig mogelijk</w:t>
      </w:r>
      <w:r w:rsidRPr="00806B0A">
        <w:rPr>
          <w:rFonts w:ascii="Cambria" w:hAnsi="Cambria"/>
        </w:rPr>
        <w:t xml:space="preserve"> bent. Als je hier onderdelen of wensen vergeet, zal dat verderop leiden tot problemen en tijdverlies. En omdat een lezer geen gedachten kan lezen, is het belangrijk dat je ALLES benoemt in je verslag.</w:t>
      </w:r>
    </w:p>
    <w:p w14:paraId="48EC93D6" w14:textId="77777777" w:rsidR="00CD5AD6" w:rsidRPr="00806B0A" w:rsidRDefault="00CD5AD6" w:rsidP="00CD5AD6">
      <w:pPr>
        <w:jc w:val="both"/>
        <w:rPr>
          <w:rFonts w:ascii="Cambria" w:hAnsi="Cambria"/>
        </w:rPr>
      </w:pPr>
    </w:p>
    <w:p w14:paraId="36F04F49" w14:textId="77777777" w:rsidR="00CD5AD6" w:rsidRPr="00806B0A" w:rsidRDefault="00CD5AD6" w:rsidP="00CD5AD6">
      <w:pPr>
        <w:jc w:val="both"/>
        <w:rPr>
          <w:rFonts w:ascii="Cambria" w:hAnsi="Cambria"/>
        </w:rPr>
      </w:pPr>
      <w:r w:rsidRPr="00806B0A">
        <w:rPr>
          <w:rFonts w:ascii="Cambria" w:hAnsi="Cambria"/>
        </w:rPr>
        <w:t xml:space="preserve">Ga er bovendien vanuit dat een opdrachtgever TOTAAL geen verstand heeft van de opdracht die hij/zij jullie heeft gegeven. Jij moet alles dan echt duidelijk kunnen uitleggen en je keuzes kunnen verantwoorden. Gebruik dus begrijpbaar taalgebruik en bedenk: Wat voor jou misschien vanzelfsprekend is, is voor een lezer misschien helemaal niet vanzelfsprekend. </w:t>
      </w:r>
    </w:p>
    <w:p w14:paraId="3C1E757E" w14:textId="77777777" w:rsidR="00CD5AD6" w:rsidRPr="00806B0A" w:rsidRDefault="00CD5AD6" w:rsidP="00CD5AD6">
      <w:pPr>
        <w:jc w:val="both"/>
        <w:rPr>
          <w:rFonts w:ascii="Cambria" w:hAnsi="Cambria"/>
        </w:rPr>
      </w:pPr>
    </w:p>
    <w:p w14:paraId="778E31AB" w14:textId="77777777" w:rsidR="00CD5AD6" w:rsidRPr="00806B0A" w:rsidRDefault="00CD5AD6" w:rsidP="00CD5AD6">
      <w:pPr>
        <w:jc w:val="both"/>
        <w:rPr>
          <w:rFonts w:ascii="Cambria" w:hAnsi="Cambria"/>
        </w:rPr>
      </w:pPr>
      <w:r w:rsidRPr="00806B0A">
        <w:rPr>
          <w:rFonts w:ascii="Cambria" w:hAnsi="Cambria"/>
        </w:rPr>
        <w:t xml:space="preserve">Een goede behoefteanalyse kost tijd, maar als je een goed verslag hebt afgeleverd, levert je dit heel erg veel tijd op in de ontwerp- en de realisatiefase. </w:t>
      </w:r>
    </w:p>
    <w:p w14:paraId="25147797" w14:textId="77777777" w:rsidR="00CD5AD6" w:rsidRPr="00806B0A" w:rsidRDefault="00CD5AD6" w:rsidP="00CD5AD6">
      <w:pPr>
        <w:rPr>
          <w:rFonts w:ascii="Cambria" w:hAnsi="Cambria"/>
          <w:lang w:val="nl-NL"/>
        </w:rPr>
      </w:pPr>
    </w:p>
    <w:p w14:paraId="1D3CA91C" w14:textId="77777777" w:rsidR="00CD5AD6" w:rsidRPr="00806B0A" w:rsidRDefault="00CD5AD6" w:rsidP="00CD5AD6">
      <w:pPr>
        <w:rPr>
          <w:rFonts w:ascii="Cambria" w:hAnsi="Cambria"/>
          <w:lang w:val="nl-NL"/>
        </w:rPr>
      </w:pPr>
      <w:r w:rsidRPr="00806B0A">
        <w:rPr>
          <w:rFonts w:ascii="Cambria" w:hAnsi="Cambria"/>
          <w:lang w:val="nl-NL"/>
        </w:rPr>
        <w:t>En tot slot: Omdat jij ook niet helderziend bent, is het zeer aan te raden om te overleggen. Ga bij twijfel nog eens met de opdrachtgever in gesprek en verschaf duidelijkheid. Voor jezelf en voor de lezers van het verslag.</w:t>
      </w:r>
    </w:p>
    <w:p w14:paraId="483C2200" w14:textId="77777777" w:rsidR="00CD5AD6" w:rsidRDefault="00CD5AD6">
      <w:pPr>
        <w:rPr>
          <w:ins w:id="45" w:author="Bart Schrap" w:date="2016-02-18T12:52:00Z"/>
          <w:rFonts w:eastAsiaTheme="minorEastAsia"/>
          <w:lang w:eastAsia="nl-NL"/>
        </w:rPr>
      </w:pPr>
    </w:p>
    <w:p w14:paraId="11669E5B" w14:textId="77777777" w:rsidR="0018436B" w:rsidRDefault="0018436B">
      <w:pPr>
        <w:rPr>
          <w:ins w:id="46" w:author="Bart Schrap" w:date="2016-02-18T12:52:00Z"/>
          <w:rFonts w:eastAsiaTheme="minorEastAsia"/>
          <w:lang w:eastAsia="nl-NL"/>
        </w:rPr>
      </w:pPr>
    </w:p>
    <w:p w14:paraId="28D5CB86" w14:textId="77777777" w:rsidR="0018436B" w:rsidRDefault="0018436B">
      <w:pPr>
        <w:rPr>
          <w:ins w:id="47" w:author="Bart Schrap" w:date="2016-02-18T12:52:00Z"/>
          <w:rFonts w:eastAsiaTheme="minorEastAsia"/>
          <w:lang w:eastAsia="nl-NL"/>
        </w:rPr>
      </w:pPr>
    </w:p>
    <w:p w14:paraId="2CED8B94" w14:textId="77777777" w:rsidR="0018436B" w:rsidRDefault="0018436B">
      <w:pPr>
        <w:rPr>
          <w:ins w:id="48" w:author="Bart Schrap" w:date="2016-02-18T12:52:00Z"/>
          <w:rFonts w:eastAsiaTheme="minorEastAsia"/>
          <w:lang w:eastAsia="nl-NL"/>
        </w:rPr>
      </w:pPr>
    </w:p>
    <w:p w14:paraId="022E9AD5" w14:textId="77777777" w:rsidR="0018436B" w:rsidRDefault="0018436B">
      <w:pPr>
        <w:rPr>
          <w:rFonts w:eastAsiaTheme="minorEastAsia"/>
          <w:lang w:eastAsia="nl-NL"/>
        </w:rPr>
      </w:pPr>
    </w:p>
    <w:p w14:paraId="45F13603" w14:textId="77777777" w:rsidR="00CD5AD6" w:rsidRDefault="00CD5AD6">
      <w:pPr>
        <w:rPr>
          <w:rFonts w:eastAsiaTheme="minorEastAsia"/>
          <w:lang w:eastAsia="nl-NL"/>
        </w:rPr>
      </w:pPr>
    </w:p>
    <w:p w14:paraId="14B387EE" w14:textId="413EBDC8" w:rsidR="00CD5AD6" w:rsidDel="0018436B" w:rsidRDefault="00CD5AD6">
      <w:pPr>
        <w:rPr>
          <w:del w:id="49" w:author="Bart Schrap" w:date="2016-02-18T12:52:00Z"/>
          <w:rFonts w:eastAsiaTheme="minorEastAsia"/>
          <w:lang w:eastAsia="nl-NL"/>
        </w:rPr>
      </w:pPr>
    </w:p>
    <w:p w14:paraId="506BB3D3" w14:textId="1F038683" w:rsidR="00CD5AD6" w:rsidDel="0018436B" w:rsidRDefault="00CD5AD6">
      <w:pPr>
        <w:rPr>
          <w:del w:id="50" w:author="Bart Schrap" w:date="2016-02-18T12:52:00Z"/>
          <w:rFonts w:eastAsiaTheme="minorEastAsia"/>
          <w:lang w:eastAsia="nl-NL"/>
        </w:rPr>
      </w:pPr>
    </w:p>
    <w:p w14:paraId="78549DB0" w14:textId="654C15CC" w:rsidR="00CD5AD6" w:rsidDel="0018436B" w:rsidRDefault="00CD5AD6">
      <w:pPr>
        <w:rPr>
          <w:del w:id="51" w:author="Bart Schrap" w:date="2016-02-18T12:52:00Z"/>
          <w:rFonts w:eastAsiaTheme="minorEastAsia"/>
          <w:lang w:eastAsia="nl-NL"/>
        </w:rPr>
      </w:pPr>
    </w:p>
    <w:p w14:paraId="61326C49" w14:textId="32ED1484" w:rsidR="00CD5AD6" w:rsidDel="0018436B" w:rsidRDefault="00CD5AD6">
      <w:pPr>
        <w:rPr>
          <w:del w:id="52" w:author="Bart Schrap" w:date="2016-02-18T12:52:00Z"/>
          <w:rFonts w:eastAsiaTheme="minorEastAsia"/>
          <w:lang w:eastAsia="nl-NL"/>
        </w:rPr>
      </w:pPr>
    </w:p>
    <w:p w14:paraId="66711664" w14:textId="4C38EAE3" w:rsidR="00CD5AD6" w:rsidDel="0018436B" w:rsidRDefault="00CD5AD6">
      <w:pPr>
        <w:rPr>
          <w:del w:id="53" w:author="Bart Schrap" w:date="2016-02-18T12:52:00Z"/>
          <w:rFonts w:eastAsiaTheme="minorEastAsia"/>
          <w:lang w:eastAsia="nl-NL"/>
        </w:rPr>
      </w:pPr>
    </w:p>
    <w:p w14:paraId="1B74ED6C" w14:textId="3E97E5A0" w:rsidR="00CD5AD6" w:rsidDel="0018436B" w:rsidRDefault="00CD5AD6">
      <w:pPr>
        <w:rPr>
          <w:del w:id="54" w:author="Bart Schrap" w:date="2016-02-18T12:52:00Z"/>
          <w:rFonts w:eastAsiaTheme="minorEastAsia"/>
          <w:lang w:eastAsia="nl-NL"/>
        </w:rPr>
      </w:pPr>
    </w:p>
    <w:p w14:paraId="46726B56" w14:textId="6450F8D3" w:rsidR="00CD5AD6" w:rsidDel="0018436B" w:rsidRDefault="00CD5AD6">
      <w:pPr>
        <w:rPr>
          <w:del w:id="55" w:author="Bart Schrap" w:date="2016-02-18T12:52:00Z"/>
          <w:rFonts w:eastAsiaTheme="minorEastAsia"/>
          <w:lang w:eastAsia="nl-NL"/>
        </w:rPr>
      </w:pPr>
    </w:p>
    <w:p w14:paraId="2E8C8CB9" w14:textId="6FC21DBB" w:rsidR="00CD5AD6" w:rsidDel="0018436B" w:rsidRDefault="00CD5AD6">
      <w:pPr>
        <w:rPr>
          <w:del w:id="56" w:author="Bart Schrap" w:date="2016-02-18T12:52:00Z"/>
          <w:rFonts w:eastAsiaTheme="minorEastAsia"/>
          <w:lang w:eastAsia="nl-NL"/>
        </w:rPr>
      </w:pPr>
    </w:p>
    <w:p w14:paraId="60FF5DD0" w14:textId="04FB7F1B" w:rsidR="00CD5AD6" w:rsidDel="0018436B" w:rsidRDefault="00CD5AD6">
      <w:pPr>
        <w:rPr>
          <w:del w:id="57" w:author="Bart Schrap" w:date="2016-02-18T12:52:00Z"/>
          <w:rFonts w:eastAsiaTheme="minorEastAsia"/>
          <w:lang w:eastAsia="nl-NL"/>
        </w:rPr>
      </w:pPr>
    </w:p>
    <w:p w14:paraId="3FBECEC7" w14:textId="3F47DF23" w:rsidR="00CD5AD6" w:rsidDel="0018436B" w:rsidRDefault="00CD5AD6">
      <w:pPr>
        <w:rPr>
          <w:del w:id="58" w:author="Bart Schrap" w:date="2016-02-18T12:52:00Z"/>
          <w:rFonts w:eastAsiaTheme="minorEastAsia"/>
          <w:lang w:eastAsia="nl-NL"/>
        </w:rPr>
      </w:pPr>
    </w:p>
    <w:p w14:paraId="160F7672" w14:textId="434821A0" w:rsidR="00CD5AD6" w:rsidDel="0018436B" w:rsidRDefault="00CD5AD6">
      <w:pPr>
        <w:rPr>
          <w:del w:id="59" w:author="Bart Schrap" w:date="2016-02-18T12:52:00Z"/>
          <w:rFonts w:eastAsiaTheme="minorEastAsia"/>
          <w:lang w:eastAsia="nl-NL"/>
        </w:rPr>
      </w:pPr>
    </w:p>
    <w:p w14:paraId="6A3FB832" w14:textId="77777777" w:rsidR="00CD5AD6" w:rsidRDefault="00CD5AD6">
      <w:pPr>
        <w:rPr>
          <w:rFonts w:eastAsiaTheme="minorEastAsia"/>
          <w:lang w:eastAsia="nl-NL"/>
        </w:rPr>
      </w:pPr>
    </w:p>
    <w:p w14:paraId="31DEFA83" w14:textId="77777777" w:rsidR="00CD5AD6" w:rsidRDefault="00CD5AD6" w:rsidP="00CD5AD6">
      <w:pPr>
        <w:tabs>
          <w:tab w:val="center" w:pos="4395"/>
          <w:tab w:val="right" w:pos="9072"/>
        </w:tabs>
        <w:rPr>
          <w:rFonts w:ascii="Cambria" w:hAnsi="Cambria"/>
          <w:i/>
        </w:rPr>
      </w:pPr>
      <w:r w:rsidRPr="00077D40">
        <w:rPr>
          <w:rFonts w:ascii="Cambria" w:hAnsi="Cambria"/>
          <w:i/>
        </w:rPr>
        <w:t>&lt;&lt;&lt;&lt;&lt;--------------------------</w:t>
      </w:r>
      <w:r w:rsidRPr="00077D40">
        <w:rPr>
          <w:rFonts w:ascii="Cambria" w:hAnsi="Cambria"/>
          <w:i/>
        </w:rPr>
        <w:tab/>
        <w:t>Deze bladzijde verwijderen</w:t>
      </w:r>
      <w:r w:rsidRPr="00077D40">
        <w:rPr>
          <w:rFonts w:ascii="Cambria" w:hAnsi="Cambria"/>
          <w:i/>
        </w:rPr>
        <w:tab/>
        <w:t>-----------------------------&gt;&gt;&gt;&gt;&gt;</w:t>
      </w:r>
    </w:p>
    <w:p w14:paraId="72F946C9" w14:textId="601D8CEC" w:rsidR="00CD5AD6" w:rsidRDefault="00CD5AD6">
      <w:pPr>
        <w:rPr>
          <w:rFonts w:ascii="Cambria" w:hAnsi="Cambria"/>
          <w:i/>
        </w:rPr>
      </w:pPr>
      <w:r>
        <w:rPr>
          <w:rFonts w:ascii="Cambria" w:hAnsi="Cambria"/>
          <w:i/>
        </w:rPr>
        <w:br w:type="page"/>
      </w:r>
    </w:p>
    <w:p w14:paraId="13B48C4D" w14:textId="77777777" w:rsidR="00A2009A" w:rsidRPr="00CC5714" w:rsidRDefault="00A2009A" w:rsidP="00A2009A">
      <w:pPr>
        <w:pStyle w:val="Heading1"/>
        <w:numPr>
          <w:ilvl w:val="0"/>
          <w:numId w:val="6"/>
        </w:numPr>
        <w:spacing w:line="360" w:lineRule="auto"/>
        <w:rPr>
          <w:rFonts w:ascii="Cambria" w:hAnsi="Cambria"/>
          <w:b/>
          <w:color w:val="auto"/>
        </w:rPr>
      </w:pPr>
      <w:bookmarkStart w:id="60" w:name="_Toc443570607"/>
      <w:r w:rsidRPr="00CC5714">
        <w:rPr>
          <w:rFonts w:ascii="Cambria" w:hAnsi="Cambria"/>
          <w:b/>
          <w:color w:val="auto"/>
        </w:rPr>
        <w:t>Inleiding</w:t>
      </w:r>
      <w:bookmarkEnd w:id="60"/>
    </w:p>
    <w:p w14:paraId="107734BA" w14:textId="77777777" w:rsidR="00A2009A" w:rsidRPr="006B0261" w:rsidRDefault="00A2009A" w:rsidP="00A2009A">
      <w:pPr>
        <w:pStyle w:val="ListParagraph"/>
        <w:numPr>
          <w:ilvl w:val="0"/>
          <w:numId w:val="7"/>
        </w:numPr>
        <w:rPr>
          <w:rFonts w:ascii="Cambria" w:hAnsi="Cambria"/>
          <w:i/>
        </w:rPr>
      </w:pPr>
      <w:r w:rsidRPr="006B0261">
        <w:rPr>
          <w:rFonts w:ascii="Cambria" w:hAnsi="Cambria"/>
          <w:i/>
        </w:rPr>
        <w:t xml:space="preserve">Geef een korte omschrijving van de aanleiding van dit document; </w:t>
      </w:r>
    </w:p>
    <w:p w14:paraId="482E7360" w14:textId="77777777" w:rsidR="00A2009A" w:rsidRPr="006B0261" w:rsidRDefault="00A2009A" w:rsidP="00A2009A">
      <w:pPr>
        <w:pStyle w:val="ListParagraph"/>
        <w:numPr>
          <w:ilvl w:val="0"/>
          <w:numId w:val="7"/>
        </w:numPr>
        <w:rPr>
          <w:rFonts w:ascii="Cambria" w:hAnsi="Cambria"/>
          <w:i/>
        </w:rPr>
      </w:pPr>
      <w:r w:rsidRPr="006B0261">
        <w:rPr>
          <w:i/>
        </w:rPr>
        <w:t>Geef aan wie aan dit verslag werkt en voor wie je werkt.</w:t>
      </w:r>
    </w:p>
    <w:p w14:paraId="390CFF5E" w14:textId="77777777" w:rsidR="00A2009A" w:rsidRPr="006B0261" w:rsidRDefault="00A2009A" w:rsidP="00A2009A">
      <w:pPr>
        <w:pStyle w:val="ListParagraph"/>
        <w:numPr>
          <w:ilvl w:val="0"/>
          <w:numId w:val="7"/>
        </w:numPr>
        <w:rPr>
          <w:rFonts w:ascii="Cambria" w:hAnsi="Cambria"/>
          <w:i/>
        </w:rPr>
      </w:pPr>
      <w:r w:rsidRPr="006B0261">
        <w:rPr>
          <w:rFonts w:ascii="Cambria" w:hAnsi="Cambria"/>
          <w:i/>
        </w:rPr>
        <w:t>Vermeld dat dit document gelezen moet worden in combinatie met het FO; verwijs naar het FO (titel, versie, auteur).</w:t>
      </w:r>
    </w:p>
    <w:p w14:paraId="42AD9CA7" w14:textId="77777777" w:rsidR="00A2009A" w:rsidRPr="006B0261" w:rsidRDefault="00A2009A" w:rsidP="00A2009A">
      <w:pPr>
        <w:pStyle w:val="ListParagraph"/>
        <w:numPr>
          <w:ilvl w:val="0"/>
          <w:numId w:val="7"/>
        </w:numPr>
        <w:rPr>
          <w:i/>
        </w:rPr>
      </w:pPr>
      <w:r w:rsidRPr="006B0261">
        <w:rPr>
          <w:i/>
        </w:rPr>
        <w:t>Vervolgens geef je aan wat de lezer van het verslag kan verwachten. Beschrijf kort wat de belangrijkste punten zijn van dit ontwerp. Geef dus niet alleen aan dat je b.v. een schets hebt opgenomen maar beschrijf dan ook WAT de opdrachtgev</w:t>
      </w:r>
      <w:r>
        <w:rPr>
          <w:i/>
        </w:rPr>
        <w:t>er hiervan kan verwachten.</w:t>
      </w:r>
    </w:p>
    <w:p w14:paraId="195F94E7" w14:textId="77777777" w:rsidR="00A2009A" w:rsidRDefault="00A2009A" w:rsidP="00A2009A">
      <w:pPr>
        <w:rPr>
          <w:rFonts w:ascii="Cambria" w:hAnsi="Cambria"/>
        </w:rPr>
      </w:pPr>
    </w:p>
    <w:p w14:paraId="6A622CB2" w14:textId="345D8D83" w:rsidR="00A2009A" w:rsidRPr="00CC5714" w:rsidRDefault="00A2009A" w:rsidP="00A2009A">
      <w:pPr>
        <w:pStyle w:val="Heading1"/>
        <w:numPr>
          <w:ilvl w:val="0"/>
          <w:numId w:val="6"/>
        </w:numPr>
        <w:spacing w:line="360" w:lineRule="auto"/>
        <w:rPr>
          <w:rFonts w:ascii="Cambria" w:hAnsi="Cambria"/>
          <w:b/>
          <w:color w:val="auto"/>
        </w:rPr>
      </w:pPr>
      <w:bookmarkStart w:id="61" w:name="_Toc443570608"/>
      <w:r>
        <w:rPr>
          <w:rFonts w:ascii="Cambria" w:hAnsi="Cambria"/>
          <w:b/>
          <w:color w:val="auto"/>
        </w:rPr>
        <w:t>Schetsen en moodboard</w:t>
      </w:r>
      <w:bookmarkEnd w:id="61"/>
    </w:p>
    <w:p w14:paraId="65A6E40B" w14:textId="040A98B6" w:rsidR="000A42E1" w:rsidRDefault="000A42E1" w:rsidP="000A42E1">
      <w:pPr>
        <w:jc w:val="both"/>
        <w:rPr>
          <w:rFonts w:ascii="Cambria" w:hAnsi="Cambria"/>
          <w:i/>
        </w:rPr>
      </w:pPr>
      <w:r>
        <w:rPr>
          <w:rFonts w:ascii="Cambria" w:hAnsi="Cambria"/>
          <w:i/>
        </w:rPr>
        <w:t>In de Behoefteanalyse heb je de schetsen die bij het oriëntatiegesprek zijn gemaakt al opgenomen,</w:t>
      </w:r>
      <w:r w:rsidRPr="00822361">
        <w:rPr>
          <w:rFonts w:ascii="Cambria" w:hAnsi="Cambria"/>
          <w:i/>
        </w:rPr>
        <w:t xml:space="preserve"> </w:t>
      </w:r>
      <w:r>
        <w:rPr>
          <w:rFonts w:ascii="Cambria" w:hAnsi="Cambria"/>
          <w:i/>
        </w:rPr>
        <w:t>en ook een moodboard</w:t>
      </w:r>
      <w:r w:rsidRPr="00822361">
        <w:rPr>
          <w:rFonts w:ascii="Cambria" w:hAnsi="Cambria"/>
          <w:i/>
        </w:rPr>
        <w:t>.</w:t>
      </w:r>
      <w:r>
        <w:rPr>
          <w:rFonts w:ascii="Cambria" w:hAnsi="Cambria"/>
          <w:i/>
        </w:rPr>
        <w:t xml:space="preserve"> Voeg deze hier opnieuw toe</w:t>
      </w:r>
      <w:r w:rsidR="00A2009A">
        <w:rPr>
          <w:rFonts w:ascii="Cambria" w:hAnsi="Cambria"/>
          <w:i/>
        </w:rPr>
        <w:t>, met de opmerking dat ze voor de volledigheid hier ook zijn opgenomen.</w:t>
      </w:r>
    </w:p>
    <w:p w14:paraId="1F6939DE" w14:textId="77777777" w:rsidR="000A42E1" w:rsidRDefault="000A42E1" w:rsidP="000A42E1">
      <w:pPr>
        <w:rPr>
          <w:rFonts w:eastAsiaTheme="minorEastAsia"/>
          <w:lang w:eastAsia="nl-NL"/>
        </w:rPr>
      </w:pPr>
    </w:p>
    <w:p w14:paraId="50F69B58" w14:textId="1944F786" w:rsidR="0018436B" w:rsidRDefault="0018436B" w:rsidP="00A2009A">
      <w:pPr>
        <w:pStyle w:val="Heading1"/>
        <w:numPr>
          <w:ilvl w:val="0"/>
          <w:numId w:val="6"/>
        </w:numPr>
        <w:spacing w:line="360" w:lineRule="auto"/>
        <w:rPr>
          <w:ins w:id="62" w:author="Bart Schrap" w:date="2016-02-18T12:54:00Z"/>
          <w:rFonts w:ascii="Cambria" w:hAnsi="Cambria"/>
          <w:b/>
          <w:color w:val="auto"/>
        </w:rPr>
      </w:pPr>
      <w:bookmarkStart w:id="63" w:name="_Toc443570609"/>
      <w:ins w:id="64" w:author="Bart Schrap" w:date="2016-02-18T12:54:00Z">
        <w:r>
          <w:rPr>
            <w:rFonts w:ascii="Cambria" w:hAnsi="Cambria"/>
            <w:b/>
            <w:color w:val="auto"/>
          </w:rPr>
          <w:t>Sitemap</w:t>
        </w:r>
        <w:bookmarkEnd w:id="63"/>
      </w:ins>
    </w:p>
    <w:p w14:paraId="1FB26121" w14:textId="3127CFBB" w:rsidR="0018436B" w:rsidRDefault="0018436B">
      <w:pPr>
        <w:rPr>
          <w:ins w:id="65" w:author="Bart Schrap" w:date="2016-02-18T13:51:00Z"/>
          <w:rFonts w:ascii="Cambria" w:hAnsi="Cambria"/>
          <w:i/>
        </w:rPr>
        <w:pPrChange w:id="66" w:author="Bart Schrap" w:date="2016-02-18T12:54:00Z">
          <w:pPr>
            <w:pStyle w:val="Heading1"/>
            <w:numPr>
              <w:numId w:val="6"/>
            </w:numPr>
            <w:spacing w:line="360" w:lineRule="auto"/>
            <w:ind w:left="360" w:hanging="360"/>
          </w:pPr>
        </w:pPrChange>
      </w:pPr>
      <w:ins w:id="67" w:author="Bart Schrap" w:date="2016-02-18T12:54:00Z">
        <w:r>
          <w:rPr>
            <w:rFonts w:ascii="Cambria" w:hAnsi="Cambria"/>
            <w:i/>
          </w:rPr>
          <w:t>Om te laten zien hoe de pagina's van een website onderling samenhangen (hoe kom je van de ene pagina naar de andere) gebruiken we een sitemap.</w:t>
        </w:r>
      </w:ins>
    </w:p>
    <w:p w14:paraId="7B3D68BF" w14:textId="77777777" w:rsidR="00DE50BF" w:rsidRDefault="00DE50BF" w:rsidP="00DE50BF">
      <w:pPr>
        <w:rPr>
          <w:ins w:id="68" w:author="Bart Schrap" w:date="2016-02-18T13:52:00Z"/>
          <w:rFonts w:ascii="Cambria" w:hAnsi="Cambria"/>
          <w:i/>
        </w:rPr>
      </w:pPr>
    </w:p>
    <w:p w14:paraId="45ECBE82" w14:textId="1C39821D" w:rsidR="00DE50BF" w:rsidRDefault="00DE50BF" w:rsidP="00DE50BF">
      <w:pPr>
        <w:rPr>
          <w:ins w:id="69" w:author="Bart Schrap" w:date="2016-02-18T13:59:00Z"/>
          <w:rFonts w:ascii="Cambria" w:hAnsi="Cambria"/>
          <w:i/>
        </w:rPr>
      </w:pPr>
      <w:ins w:id="70" w:author="Bart Schrap" w:date="2016-02-18T13:59:00Z">
        <w:r w:rsidRPr="00DE50BF">
          <w:rPr>
            <w:rFonts w:ascii="Cambria" w:hAnsi="Cambria"/>
            <w:i/>
          </w:rPr>
          <w:t>Dit overzicht van alle te ontwikkelen pagina’s binnen de website of applicatie zorgt er voor dat men een goed beeld krijgt van de omvang van het project. Vergeet hier vooral ook niet zaken als bijvoorbeeld een bedankpagina na een formulier.</w:t>
        </w:r>
      </w:ins>
    </w:p>
    <w:p w14:paraId="40CA1E34" w14:textId="77777777" w:rsidR="00DE50BF" w:rsidRDefault="00DE50BF" w:rsidP="00DE50BF">
      <w:pPr>
        <w:rPr>
          <w:ins w:id="71" w:author="Bart Schrap" w:date="2016-02-18T14:43:00Z"/>
          <w:rFonts w:ascii="Cambria" w:hAnsi="Cambria"/>
          <w:i/>
        </w:rPr>
      </w:pPr>
    </w:p>
    <w:p w14:paraId="0903C292" w14:textId="392F9E9C" w:rsidR="003218A9" w:rsidRDefault="003218A9" w:rsidP="00DE50BF">
      <w:pPr>
        <w:rPr>
          <w:ins w:id="72" w:author="Bart Schrap" w:date="2016-02-18T14:45:00Z"/>
          <w:rFonts w:ascii="Cambria" w:hAnsi="Cambria"/>
          <w:i/>
        </w:rPr>
      </w:pPr>
      <w:ins w:id="73" w:author="Bart Schrap" w:date="2016-02-18T14:43:00Z">
        <w:r w:rsidRPr="003218A9">
          <w:rPr>
            <w:rFonts w:ascii="Cambria" w:hAnsi="Cambria"/>
            <w:i/>
          </w:rPr>
          <w:t>De organisatie van de informatiestructuur is vaak hiërarchisch, dat wil zeggen van grof naar fijn. Daarom kan een menu in de vorm van een b</w:t>
        </w:r>
        <w:r>
          <w:rPr>
            <w:rFonts w:ascii="Cambria" w:hAnsi="Cambria"/>
            <w:i/>
          </w:rPr>
          <w:t>oomstructuur worden weergegeven.</w:t>
        </w:r>
      </w:ins>
      <w:ins w:id="74" w:author="Bart Schrap" w:date="2016-02-18T14:44:00Z">
        <w:r>
          <w:rPr>
            <w:rFonts w:ascii="Cambria" w:hAnsi="Cambria"/>
            <w:i/>
          </w:rPr>
          <w:t xml:space="preserve"> </w:t>
        </w:r>
        <w:r w:rsidRPr="003218A9">
          <w:rPr>
            <w:rFonts w:ascii="Cambria" w:hAnsi="Cambria"/>
            <w:i/>
          </w:rPr>
          <w:t>Maak deze structuur niet te breed en vooral niet te diep.</w:t>
        </w:r>
      </w:ins>
    </w:p>
    <w:p w14:paraId="0BCAF23B" w14:textId="77777777" w:rsidR="003218A9" w:rsidRDefault="003218A9" w:rsidP="00DE50BF">
      <w:pPr>
        <w:rPr>
          <w:ins w:id="75" w:author="Bart Schrap" w:date="2016-02-18T14:43:00Z"/>
          <w:rFonts w:ascii="Cambria" w:hAnsi="Cambria"/>
          <w:i/>
        </w:rPr>
      </w:pPr>
    </w:p>
    <w:p w14:paraId="45A60408" w14:textId="77777777" w:rsidR="003218A9" w:rsidRDefault="003218A9" w:rsidP="00DE50BF">
      <w:pPr>
        <w:rPr>
          <w:ins w:id="76" w:author="Bart Schrap" w:date="2016-02-18T13:59:00Z"/>
          <w:rFonts w:ascii="Cambria" w:hAnsi="Cambria"/>
          <w:i/>
        </w:rPr>
      </w:pPr>
    </w:p>
    <w:p w14:paraId="24F595AC" w14:textId="77777777" w:rsidR="00DE50BF" w:rsidRDefault="00DE50BF" w:rsidP="00DE50BF">
      <w:pPr>
        <w:rPr>
          <w:ins w:id="77" w:author="Bart Schrap" w:date="2016-02-18T14:43:00Z"/>
          <w:rFonts w:ascii="Cambria" w:hAnsi="Cambria"/>
          <w:i/>
        </w:rPr>
      </w:pPr>
      <w:ins w:id="78" w:author="Bart Schrap" w:date="2016-02-18T14:00:00Z">
        <w:r w:rsidRPr="005361A6">
          <w:rPr>
            <w:rFonts w:ascii="Cambria" w:hAnsi="Cambria"/>
            <w:i/>
          </w:rPr>
          <w:t>Voorbeeld:</w:t>
        </w:r>
      </w:ins>
    </w:p>
    <w:p w14:paraId="72674102" w14:textId="77777777" w:rsidR="003218A9" w:rsidRPr="005361A6" w:rsidRDefault="003218A9" w:rsidP="00DE50BF">
      <w:pPr>
        <w:rPr>
          <w:ins w:id="79" w:author="Bart Schrap" w:date="2016-02-18T14:00:00Z"/>
          <w:rFonts w:ascii="Cambria" w:hAnsi="Cambria"/>
          <w:i/>
        </w:rPr>
      </w:pPr>
    </w:p>
    <w:p w14:paraId="59FF2FD6" w14:textId="5CBA5203" w:rsidR="00DE50BF" w:rsidRPr="005361A6" w:rsidRDefault="00DE50BF" w:rsidP="00DE50BF">
      <w:pPr>
        <w:rPr>
          <w:ins w:id="80" w:author="Bart Schrap" w:date="2016-02-18T13:52:00Z"/>
          <w:rFonts w:ascii="Cambria" w:hAnsi="Cambria"/>
          <w:i/>
        </w:rPr>
      </w:pPr>
      <w:ins w:id="81" w:author="Bart Schrap" w:date="2016-02-18T13:52:00Z">
        <w:r w:rsidRPr="005361A6">
          <w:rPr>
            <w:rFonts w:ascii="Cambria" w:hAnsi="Cambria"/>
            <w:i/>
          </w:rPr>
          <w:t xml:space="preserve">Hieronder volgt de </w:t>
        </w:r>
        <w:r>
          <w:rPr>
            <w:rFonts w:ascii="Cambria" w:hAnsi="Cambria"/>
            <w:i/>
          </w:rPr>
          <w:t>sitemap</w:t>
        </w:r>
        <w:r w:rsidRPr="005361A6">
          <w:rPr>
            <w:rFonts w:ascii="Cambria" w:hAnsi="Cambria"/>
            <w:i/>
          </w:rPr>
          <w:t>, een overzicht van de verschillende pagina’s en hun samenhang. Ofwel, hoe ze met links verbonden zijn en hoe de bezoeker zich door de site kan bewegen.</w:t>
        </w:r>
      </w:ins>
    </w:p>
    <w:p w14:paraId="2DDB1AC1" w14:textId="77777777" w:rsidR="00DE50BF" w:rsidRPr="00CC5714" w:rsidRDefault="00DE50BF" w:rsidP="00DE50BF">
      <w:pPr>
        <w:rPr>
          <w:ins w:id="82" w:author="Bart Schrap" w:date="2016-02-18T13:52:00Z"/>
          <w:rFonts w:ascii="Cambria" w:hAnsi="Cambria"/>
        </w:rPr>
      </w:pPr>
      <w:ins w:id="83" w:author="Bart Schrap" w:date="2016-02-18T13:52:00Z">
        <w:r w:rsidRPr="004B29B3">
          <w:rPr>
            <w:rFonts w:ascii="Verdana" w:hAnsi="Verdana"/>
            <w:noProof/>
            <w:rPrChange w:id="84" w:author="Unknown">
              <w:rPr>
                <w:noProof/>
              </w:rPr>
            </w:rPrChange>
          </w:rPr>
          <w:drawing>
            <wp:inline distT="0" distB="0" distL="0" distR="0" wp14:anchorId="499E3B2D" wp14:editId="5650F7C0">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ins>
    </w:p>
    <w:p w14:paraId="098EB96A" w14:textId="23DC3A86" w:rsidR="001E5285" w:rsidRDefault="001E5285">
      <w:pPr>
        <w:rPr>
          <w:ins w:id="85" w:author="Bart Schrap" w:date="2016-02-18T13:51:00Z"/>
          <w:rFonts w:ascii="Cambria" w:hAnsi="Cambria"/>
          <w:i/>
        </w:rPr>
        <w:pPrChange w:id="86" w:author="Bart Schrap" w:date="2016-02-18T12:54:00Z">
          <w:pPr>
            <w:pStyle w:val="Heading1"/>
            <w:numPr>
              <w:numId w:val="6"/>
            </w:numPr>
            <w:spacing w:line="360" w:lineRule="auto"/>
            <w:ind w:left="360" w:hanging="360"/>
          </w:pPr>
        </w:pPrChange>
      </w:pPr>
    </w:p>
    <w:p w14:paraId="3AA0B020" w14:textId="0D7FCA72" w:rsidR="00DE50BF" w:rsidRPr="008D7FBB" w:rsidRDefault="008D7FBB">
      <w:pPr>
        <w:rPr>
          <w:ins w:id="87" w:author="Bart Schrap" w:date="2016-02-18T14:19:00Z"/>
          <w:rFonts w:ascii="Cambria" w:hAnsi="Cambria"/>
          <w:i/>
          <w:rPrChange w:id="88" w:author="Bart Schrap" w:date="2016-02-18T14:20:00Z">
            <w:rPr>
              <w:ins w:id="89" w:author="Bart Schrap" w:date="2016-02-18T14:19:00Z"/>
              <w:rFonts w:ascii="Cambria" w:hAnsi="Cambria"/>
            </w:rPr>
          </w:rPrChange>
        </w:rPr>
        <w:pPrChange w:id="90" w:author="Bart Schrap" w:date="2016-02-18T14:20:00Z">
          <w:pPr>
            <w:spacing w:line="360" w:lineRule="auto"/>
          </w:pPr>
        </w:pPrChange>
      </w:pPr>
      <w:ins w:id="91" w:author="Bart Schrap" w:date="2016-02-18T14:19:00Z">
        <w:r w:rsidRPr="008D7FBB">
          <w:rPr>
            <w:rFonts w:ascii="Cambria" w:hAnsi="Cambria"/>
            <w:i/>
            <w:rPrChange w:id="92" w:author="Bart Schrap" w:date="2016-02-18T14:20:00Z">
              <w:rPr>
                <w:rFonts w:ascii="Cambria" w:hAnsi="Cambria"/>
              </w:rPr>
            </w:rPrChange>
          </w:rPr>
          <w:t xml:space="preserve">Soms wordt een sitemap ook zelf in de website opgenomen als (deel van een) pagina. Dat ziet er dan </w:t>
        </w:r>
      </w:ins>
      <w:ins w:id="93" w:author="Bart Schrap" w:date="2016-02-18T14:20:00Z">
        <w:r w:rsidRPr="008D7FBB">
          <w:rPr>
            <w:rFonts w:ascii="Cambria" w:hAnsi="Cambria"/>
            <w:i/>
            <w:rPrChange w:id="94" w:author="Bart Schrap" w:date="2016-02-18T14:20:00Z">
              <w:rPr>
                <w:rFonts w:ascii="Cambria" w:hAnsi="Cambria"/>
              </w:rPr>
            </w:rPrChange>
          </w:rPr>
          <w:t>bijvoorbeeld</w:t>
        </w:r>
      </w:ins>
      <w:ins w:id="95" w:author="Bart Schrap" w:date="2016-02-18T14:19:00Z">
        <w:r w:rsidRPr="008D7FBB">
          <w:rPr>
            <w:rFonts w:ascii="Cambria" w:hAnsi="Cambria"/>
            <w:i/>
            <w:rPrChange w:id="96" w:author="Bart Schrap" w:date="2016-02-18T14:20:00Z">
              <w:rPr>
                <w:rFonts w:ascii="Cambria" w:hAnsi="Cambria"/>
              </w:rPr>
            </w:rPrChange>
          </w:rPr>
          <w:t xml:space="preserve"> zo uit:</w:t>
        </w:r>
      </w:ins>
    </w:p>
    <w:p w14:paraId="39024F02" w14:textId="77777777" w:rsidR="008D7FBB" w:rsidRPr="008D7FBB" w:rsidRDefault="008D7FBB">
      <w:pPr>
        <w:rPr>
          <w:ins w:id="97" w:author="Bart Schrap" w:date="2016-02-18T13:53:00Z"/>
          <w:rFonts w:ascii="Cambria" w:hAnsi="Cambria"/>
          <w:i/>
          <w:rPrChange w:id="98" w:author="Bart Schrap" w:date="2016-02-18T14:20:00Z">
            <w:rPr>
              <w:ins w:id="99" w:author="Bart Schrap" w:date="2016-02-18T13:53:00Z"/>
              <w:rFonts w:ascii="Cambria" w:hAnsi="Cambria"/>
            </w:rPr>
          </w:rPrChange>
        </w:rPr>
        <w:pPrChange w:id="100" w:author="Bart Schrap" w:date="2016-02-18T14:20:00Z">
          <w:pPr>
            <w:spacing w:line="360" w:lineRule="auto"/>
          </w:pPr>
        </w:pPrChange>
      </w:pPr>
    </w:p>
    <w:p w14:paraId="719B7989" w14:textId="0B447AAE" w:rsidR="0018436B" w:rsidRDefault="008D7FBB">
      <w:pPr>
        <w:rPr>
          <w:ins w:id="101" w:author="Bart Schrap" w:date="2016-02-18T14:23:00Z"/>
        </w:rPr>
        <w:pPrChange w:id="102" w:author="Bart Schrap" w:date="2016-02-18T12:54:00Z">
          <w:pPr>
            <w:pStyle w:val="Heading1"/>
            <w:numPr>
              <w:numId w:val="6"/>
            </w:numPr>
            <w:spacing w:line="360" w:lineRule="auto"/>
            <w:ind w:left="360" w:hanging="360"/>
          </w:pPr>
        </w:pPrChange>
      </w:pPr>
      <w:ins w:id="103" w:author="Bart Schrap" w:date="2016-02-18T14:23:00Z">
        <w:r w:rsidRPr="00DB4829">
          <w:rPr>
            <w:noProof/>
          </w:rPr>
          <w:drawing>
            <wp:inline distT="0" distB="0" distL="0" distR="0" wp14:anchorId="5D2321AD" wp14:editId="524F3AAA">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ins>
    </w:p>
    <w:p w14:paraId="448A6CB7" w14:textId="77777777" w:rsidR="008D7FBB" w:rsidRPr="0018436B" w:rsidRDefault="008D7FBB">
      <w:pPr>
        <w:rPr>
          <w:ins w:id="104" w:author="Bart Schrap" w:date="2016-02-18T12:54:00Z"/>
          <w:rPrChange w:id="105" w:author="Bart Schrap" w:date="2016-02-18T12:54:00Z">
            <w:rPr>
              <w:ins w:id="106" w:author="Bart Schrap" w:date="2016-02-18T12:54:00Z"/>
              <w:rFonts w:ascii="Cambria" w:hAnsi="Cambria"/>
              <w:b/>
              <w:color w:val="auto"/>
            </w:rPr>
          </w:rPrChange>
        </w:rPr>
        <w:pPrChange w:id="107" w:author="Bart Schrap" w:date="2016-02-18T12:54:00Z">
          <w:pPr>
            <w:pStyle w:val="Heading1"/>
            <w:numPr>
              <w:numId w:val="6"/>
            </w:numPr>
            <w:spacing w:line="360" w:lineRule="auto"/>
            <w:ind w:left="360" w:hanging="360"/>
          </w:pPr>
        </w:pPrChange>
      </w:pPr>
    </w:p>
    <w:p w14:paraId="4D64E103" w14:textId="1181BBAA" w:rsidR="00A2009A" w:rsidRPr="00CC5714" w:rsidRDefault="008D7FBB" w:rsidP="00A2009A">
      <w:pPr>
        <w:pStyle w:val="Heading1"/>
        <w:numPr>
          <w:ilvl w:val="0"/>
          <w:numId w:val="6"/>
        </w:numPr>
        <w:spacing w:line="360" w:lineRule="auto"/>
        <w:rPr>
          <w:rFonts w:ascii="Cambria" w:hAnsi="Cambria"/>
          <w:b/>
          <w:color w:val="auto"/>
        </w:rPr>
      </w:pPr>
      <w:bookmarkStart w:id="108" w:name="_Toc443570610"/>
      <w:ins w:id="109" w:author="Bart Schrap" w:date="2016-02-18T14:25:00Z">
        <w:r>
          <w:rPr>
            <w:rFonts w:ascii="Cambria" w:hAnsi="Cambria"/>
            <w:b/>
            <w:color w:val="auto"/>
          </w:rPr>
          <w:t>P</w:t>
        </w:r>
      </w:ins>
      <w:del w:id="110" w:author="Bart Schrap" w:date="2016-02-18T14:25:00Z">
        <w:r w:rsidR="00A2009A" w:rsidDel="008D7FBB">
          <w:rPr>
            <w:rFonts w:ascii="Cambria" w:hAnsi="Cambria"/>
            <w:b/>
            <w:color w:val="auto"/>
          </w:rPr>
          <w:delText>Wireframe</w:delText>
        </w:r>
        <w:r w:rsidR="00B626EF" w:rsidDel="008D7FBB">
          <w:rPr>
            <w:rFonts w:ascii="Cambria" w:hAnsi="Cambria"/>
            <w:b/>
            <w:color w:val="auto"/>
          </w:rPr>
          <w:delText xml:space="preserve"> (p</w:delText>
        </w:r>
      </w:del>
      <w:r w:rsidR="00B626EF">
        <w:rPr>
          <w:rFonts w:ascii="Cambria" w:hAnsi="Cambria"/>
          <w:b/>
          <w:color w:val="auto"/>
        </w:rPr>
        <w:t>aginaontwerp</w:t>
      </w:r>
      <w:bookmarkEnd w:id="108"/>
      <w:del w:id="111" w:author="Bart Schrap" w:date="2016-02-18T14:25:00Z">
        <w:r w:rsidR="00B626EF" w:rsidDel="008D7FBB">
          <w:rPr>
            <w:rFonts w:ascii="Cambria" w:hAnsi="Cambria"/>
            <w:b/>
            <w:color w:val="auto"/>
          </w:rPr>
          <w:delText>)</w:delText>
        </w:r>
      </w:del>
    </w:p>
    <w:p w14:paraId="510EFD98" w14:textId="7082BD1A" w:rsidR="006B0261" w:rsidRPr="00B626EF" w:rsidRDefault="00A2009A" w:rsidP="000A42E1">
      <w:pPr>
        <w:rPr>
          <w:rFonts w:ascii="Cambria" w:hAnsi="Cambria"/>
          <w:i/>
        </w:rPr>
      </w:pPr>
      <w:r w:rsidRPr="00B626EF">
        <w:rPr>
          <w:rFonts w:ascii="Cambria" w:hAnsi="Cambria"/>
          <w:i/>
        </w:rPr>
        <w:t xml:space="preserve">De navigatie uit het FO </w:t>
      </w:r>
      <w:r w:rsidR="006B0261" w:rsidRPr="00B626EF">
        <w:rPr>
          <w:rFonts w:ascii="Cambria" w:hAnsi="Cambria"/>
          <w:i/>
        </w:rPr>
        <w:t xml:space="preserve">laat stap voor stap zien hoe een gebruiker door de toekomstige website of applicatie kan </w:t>
      </w:r>
      <w:ins w:id="112" w:author="Bart Schrap" w:date="2016-02-18T14:15:00Z">
        <w:r w:rsidR="003356F8">
          <w:rPr>
            <w:rFonts w:ascii="Cambria" w:hAnsi="Cambria"/>
            <w:i/>
          </w:rPr>
          <w:t>bewegen</w:t>
        </w:r>
      </w:ins>
      <w:del w:id="113" w:author="Bart Schrap" w:date="2016-02-18T14:15:00Z">
        <w:r w:rsidR="006B0261" w:rsidRPr="00B626EF" w:rsidDel="003356F8">
          <w:rPr>
            <w:rFonts w:ascii="Cambria" w:hAnsi="Cambria"/>
            <w:i/>
          </w:rPr>
          <w:delText>‘klikken’</w:delText>
        </w:r>
      </w:del>
      <w:r w:rsidRPr="00B626EF">
        <w:rPr>
          <w:rFonts w:ascii="Cambria" w:hAnsi="Cambria"/>
          <w:i/>
        </w:rPr>
        <w:t>.</w:t>
      </w:r>
      <w:r w:rsidR="006B0261" w:rsidRPr="00B626EF">
        <w:rPr>
          <w:rFonts w:ascii="Cambria" w:hAnsi="Cambria"/>
          <w:i/>
        </w:rPr>
        <w:t xml:space="preserve"> </w:t>
      </w:r>
      <w:r w:rsidRPr="00B626EF">
        <w:rPr>
          <w:rFonts w:ascii="Cambria" w:hAnsi="Cambria"/>
          <w:i/>
        </w:rPr>
        <w:t>Een wireframe geeft aan waar we welke navigatieonderdelen op een bepaalde pagina zullen aantreffen. Het is</w:t>
      </w:r>
      <w:r w:rsidR="006B0261" w:rsidRPr="00B626EF">
        <w:rPr>
          <w:rFonts w:ascii="Cambria" w:hAnsi="Cambria"/>
          <w:i/>
        </w:rPr>
        <w:t xml:space="preserve"> een</w:t>
      </w:r>
      <w:r w:rsidRPr="00B626EF">
        <w:rPr>
          <w:rFonts w:ascii="Cambria" w:hAnsi="Cambria"/>
          <w:i/>
        </w:rPr>
        <w:t xml:space="preserve"> vereenvoudigd</w:t>
      </w:r>
      <w:r w:rsidR="006B0261" w:rsidRPr="00B626EF">
        <w:rPr>
          <w:rFonts w:ascii="Cambria" w:hAnsi="Cambria"/>
          <w:i/>
        </w:rPr>
        <w:t xml:space="preserve"> voorbeeldscherm</w:t>
      </w:r>
      <w:r w:rsidRPr="00B626EF">
        <w:rPr>
          <w:rFonts w:ascii="Cambria" w:hAnsi="Cambria"/>
          <w:i/>
        </w:rPr>
        <w:t xml:space="preserve">, gericht op functionaliteiten en </w:t>
      </w:r>
      <w:r w:rsidR="00B626EF" w:rsidRPr="00B626EF">
        <w:rPr>
          <w:rFonts w:ascii="Cambria" w:hAnsi="Cambria"/>
          <w:i/>
        </w:rPr>
        <w:t>inhoud, en niet op 'look and feel'.</w:t>
      </w:r>
    </w:p>
    <w:p w14:paraId="75F946AD" w14:textId="77777777" w:rsidR="00B626EF" w:rsidRDefault="00B626EF" w:rsidP="000A42E1">
      <w:pPr>
        <w:rPr>
          <w:ins w:id="114" w:author="Bart Schrap" w:date="2016-02-18T14:16:00Z"/>
          <w:rFonts w:ascii="Cambria" w:eastAsiaTheme="minorEastAsia" w:hAnsi="Cambria"/>
          <w:i/>
          <w:lang w:eastAsia="nl-NL"/>
        </w:rPr>
      </w:pPr>
    </w:p>
    <w:p w14:paraId="0E72AB07" w14:textId="77777777" w:rsidR="008D7FBB" w:rsidRPr="000B3590" w:rsidRDefault="008D7FBB">
      <w:pPr>
        <w:pStyle w:val="Heading1"/>
        <w:numPr>
          <w:ilvl w:val="1"/>
          <w:numId w:val="6"/>
        </w:numPr>
        <w:spacing w:line="360" w:lineRule="auto"/>
        <w:rPr>
          <w:ins w:id="115" w:author="Bart Schrap" w:date="2016-02-18T14:16:00Z"/>
          <w:rFonts w:ascii="Cambria" w:hAnsi="Cambria"/>
          <w:b/>
          <w:color w:val="auto"/>
        </w:rPr>
        <w:pPrChange w:id="116" w:author="Bart Schrap" w:date="2016-02-18T14:16:00Z">
          <w:pPr>
            <w:pStyle w:val="Heading1"/>
            <w:numPr>
              <w:numId w:val="6"/>
            </w:numPr>
            <w:spacing w:line="360" w:lineRule="auto"/>
            <w:ind w:left="360" w:hanging="360"/>
          </w:pPr>
        </w:pPrChange>
      </w:pPr>
      <w:bookmarkStart w:id="117" w:name="_Toc316133145"/>
      <w:bookmarkStart w:id="118" w:name="_Toc443570611"/>
      <w:ins w:id="119" w:author="Bart Schrap" w:date="2016-02-18T14:16:00Z">
        <w:r w:rsidRPr="000B3590">
          <w:rPr>
            <w:rFonts w:ascii="Cambria" w:hAnsi="Cambria"/>
            <w:b/>
            <w:color w:val="auto"/>
          </w:rPr>
          <w:t>Navigatie</w:t>
        </w:r>
        <w:bookmarkEnd w:id="117"/>
        <w:bookmarkEnd w:id="118"/>
      </w:ins>
    </w:p>
    <w:p w14:paraId="2C017F20" w14:textId="17992A15" w:rsidR="003F7A34" w:rsidRPr="003F7A34" w:rsidRDefault="008D7FBB" w:rsidP="003F7A34">
      <w:pPr>
        <w:rPr>
          <w:ins w:id="120" w:author="Bart Schrap" w:date="2016-02-18T14:27:00Z"/>
          <w:rFonts w:ascii="Cambria" w:hAnsi="Cambria"/>
          <w:i/>
        </w:rPr>
      </w:pPr>
      <w:ins w:id="121" w:author="Bart Schrap" w:date="2016-02-18T14:16:00Z">
        <w:r>
          <w:rPr>
            <w:rFonts w:ascii="Cambria" w:hAnsi="Cambria"/>
            <w:i/>
          </w:rPr>
          <w:t xml:space="preserve">Allereerst geef je aan welke navigatieonderdelen je gaat gebruiken. </w:t>
        </w:r>
      </w:ins>
      <w:ins w:id="122" w:author="Bart Schrap" w:date="2016-02-18T14:27:00Z">
        <w:r w:rsidR="003F7A34">
          <w:rPr>
            <w:rFonts w:ascii="Cambria" w:hAnsi="Cambria"/>
            <w:i/>
          </w:rPr>
          <w:t>De volgende onderdelen worden gebruikt voor de na</w:t>
        </w:r>
        <w:r w:rsidR="003F7A34" w:rsidRPr="003F7A34">
          <w:rPr>
            <w:rFonts w:ascii="Cambria" w:hAnsi="Cambria"/>
            <w:i/>
          </w:rPr>
          <w:t>vigatie:</w:t>
        </w:r>
      </w:ins>
    </w:p>
    <w:p w14:paraId="5076B881" w14:textId="77777777" w:rsidR="003F7A34" w:rsidRDefault="003F7A34">
      <w:pPr>
        <w:pStyle w:val="ListParagraph"/>
        <w:numPr>
          <w:ilvl w:val="0"/>
          <w:numId w:val="16"/>
        </w:numPr>
        <w:rPr>
          <w:ins w:id="123" w:author="Bart Schrap" w:date="2016-02-18T14:40:00Z"/>
          <w:rFonts w:ascii="Cambria" w:hAnsi="Cambria"/>
          <w:i/>
        </w:rPr>
        <w:pPrChange w:id="124" w:author="Bart Schrap" w:date="2016-02-18T14:28:00Z">
          <w:pPr/>
        </w:pPrChange>
      </w:pPr>
      <w:ins w:id="125" w:author="Bart Schrap" w:date="2016-02-18T14:27:00Z">
        <w:r w:rsidRPr="003F7A34">
          <w:rPr>
            <w:rFonts w:ascii="Cambria" w:hAnsi="Cambria"/>
            <w:i/>
            <w:rPrChange w:id="126" w:author="Bart Schrap" w:date="2016-02-18T14:28:00Z">
              <w:rPr/>
            </w:rPrChange>
          </w:rPr>
          <w:t>Menu</w:t>
        </w:r>
      </w:ins>
    </w:p>
    <w:p w14:paraId="2B1AC9CA" w14:textId="7BEE78B6" w:rsidR="003218A9" w:rsidRDefault="003218A9">
      <w:pPr>
        <w:pStyle w:val="ListParagraph"/>
        <w:numPr>
          <w:ilvl w:val="1"/>
          <w:numId w:val="16"/>
        </w:numPr>
        <w:rPr>
          <w:ins w:id="127" w:author="Bart Schrap" w:date="2016-02-18T14:40:00Z"/>
          <w:rFonts w:ascii="Cambria" w:hAnsi="Cambria"/>
          <w:i/>
        </w:rPr>
        <w:pPrChange w:id="128" w:author="Bart Schrap" w:date="2016-02-18T14:40:00Z">
          <w:pPr/>
        </w:pPrChange>
      </w:pPr>
      <w:ins w:id="129" w:author="Bart Schrap" w:date="2016-02-18T14:40:00Z">
        <w:r>
          <w:rPr>
            <w:rFonts w:ascii="Cambria" w:hAnsi="Cambria"/>
            <w:i/>
          </w:rPr>
          <w:t>Hoofdmenu</w:t>
        </w:r>
      </w:ins>
    </w:p>
    <w:p w14:paraId="39E75D2E" w14:textId="63ED0134" w:rsidR="003218A9" w:rsidRPr="003F7A34" w:rsidRDefault="003218A9">
      <w:pPr>
        <w:pStyle w:val="ListParagraph"/>
        <w:numPr>
          <w:ilvl w:val="1"/>
          <w:numId w:val="16"/>
        </w:numPr>
        <w:rPr>
          <w:ins w:id="130" w:author="Bart Schrap" w:date="2016-02-18T14:27:00Z"/>
          <w:rFonts w:ascii="Cambria" w:hAnsi="Cambria"/>
          <w:i/>
          <w:rPrChange w:id="131" w:author="Bart Schrap" w:date="2016-02-18T14:28:00Z">
            <w:rPr>
              <w:ins w:id="132" w:author="Bart Schrap" w:date="2016-02-18T14:27:00Z"/>
            </w:rPr>
          </w:rPrChange>
        </w:rPr>
        <w:pPrChange w:id="133" w:author="Bart Schrap" w:date="2016-02-18T14:40:00Z">
          <w:pPr/>
        </w:pPrChange>
      </w:pPr>
      <w:ins w:id="134" w:author="Bart Schrap" w:date="2016-02-18T14:40:00Z">
        <w:r>
          <w:rPr>
            <w:rFonts w:ascii="Cambria" w:hAnsi="Cambria"/>
            <w:i/>
          </w:rPr>
          <w:t>Submenu</w:t>
        </w:r>
      </w:ins>
    </w:p>
    <w:p w14:paraId="75910A72" w14:textId="55E9C258" w:rsidR="003F7A34" w:rsidRPr="003F7A34" w:rsidRDefault="003F7A34">
      <w:pPr>
        <w:pStyle w:val="ListParagraph"/>
        <w:numPr>
          <w:ilvl w:val="0"/>
          <w:numId w:val="16"/>
        </w:numPr>
        <w:rPr>
          <w:ins w:id="135" w:author="Bart Schrap" w:date="2016-02-18T14:27:00Z"/>
          <w:rFonts w:ascii="Cambria" w:hAnsi="Cambria"/>
          <w:i/>
          <w:rPrChange w:id="136" w:author="Bart Schrap" w:date="2016-02-18T14:28:00Z">
            <w:rPr>
              <w:ins w:id="137" w:author="Bart Schrap" w:date="2016-02-18T14:27:00Z"/>
            </w:rPr>
          </w:rPrChange>
        </w:rPr>
        <w:pPrChange w:id="138" w:author="Bart Schrap" w:date="2016-02-18T14:28:00Z">
          <w:pPr/>
        </w:pPrChange>
      </w:pPr>
      <w:ins w:id="139" w:author="Bart Schrap" w:date="2016-02-18T14:27:00Z">
        <w:r w:rsidRPr="003F7A34">
          <w:rPr>
            <w:rFonts w:ascii="Cambria" w:hAnsi="Cambria"/>
            <w:i/>
            <w:rPrChange w:id="140" w:author="Bart Schrap" w:date="2016-02-18T14:28:00Z">
              <w:rPr/>
            </w:rPrChange>
          </w:rPr>
          <w:t>Belangrijke items op home-pagina</w:t>
        </w:r>
      </w:ins>
    </w:p>
    <w:p w14:paraId="584AB298" w14:textId="1A020594" w:rsidR="003F7A34" w:rsidRPr="003F7A34" w:rsidRDefault="003218A9">
      <w:pPr>
        <w:pStyle w:val="ListParagraph"/>
        <w:numPr>
          <w:ilvl w:val="0"/>
          <w:numId w:val="16"/>
        </w:numPr>
        <w:rPr>
          <w:ins w:id="141" w:author="Bart Schrap" w:date="2016-02-18T14:27:00Z"/>
          <w:rFonts w:ascii="Cambria" w:hAnsi="Cambria"/>
          <w:i/>
          <w:rPrChange w:id="142" w:author="Bart Schrap" w:date="2016-02-18T14:28:00Z">
            <w:rPr>
              <w:ins w:id="143" w:author="Bart Schrap" w:date="2016-02-18T14:27:00Z"/>
            </w:rPr>
          </w:rPrChange>
        </w:rPr>
        <w:pPrChange w:id="144" w:author="Bart Schrap" w:date="2016-02-18T14:28:00Z">
          <w:pPr/>
        </w:pPrChange>
      </w:pPr>
      <w:ins w:id="145" w:author="Bart Schrap" w:date="2016-02-18T14:39:00Z">
        <w:r>
          <w:rPr>
            <w:rFonts w:ascii="Cambria" w:hAnsi="Cambria"/>
            <w:i/>
          </w:rPr>
          <w:t>Z</w:t>
        </w:r>
      </w:ins>
      <w:ins w:id="146" w:author="Bart Schrap" w:date="2016-02-18T14:27:00Z">
        <w:r w:rsidR="00952B28" w:rsidRPr="00952B28">
          <w:rPr>
            <w:rFonts w:ascii="Cambria" w:hAnsi="Cambria"/>
            <w:i/>
          </w:rPr>
          <w:t>oekfunctie</w:t>
        </w:r>
      </w:ins>
    </w:p>
    <w:p w14:paraId="44B262BC" w14:textId="2D85D636" w:rsidR="003F7A34" w:rsidRPr="003F7A34" w:rsidRDefault="003218A9">
      <w:pPr>
        <w:pStyle w:val="ListParagraph"/>
        <w:numPr>
          <w:ilvl w:val="0"/>
          <w:numId w:val="16"/>
        </w:numPr>
        <w:rPr>
          <w:ins w:id="147" w:author="Bart Schrap" w:date="2016-02-18T14:27:00Z"/>
          <w:rFonts w:ascii="Cambria" w:hAnsi="Cambria"/>
          <w:i/>
          <w:rPrChange w:id="148" w:author="Bart Schrap" w:date="2016-02-18T14:28:00Z">
            <w:rPr>
              <w:ins w:id="149" w:author="Bart Schrap" w:date="2016-02-18T14:27:00Z"/>
            </w:rPr>
          </w:rPrChange>
        </w:rPr>
        <w:pPrChange w:id="150" w:author="Bart Schrap" w:date="2016-02-18T14:28:00Z">
          <w:pPr/>
        </w:pPrChange>
      </w:pPr>
      <w:ins w:id="151" w:author="Bart Schrap" w:date="2016-02-18T14:27:00Z">
        <w:r w:rsidRPr="003218A9">
          <w:rPr>
            <w:rFonts w:ascii="Cambria" w:hAnsi="Cambria"/>
            <w:i/>
          </w:rPr>
          <w:t>B</w:t>
        </w:r>
        <w:r w:rsidR="003F7A34" w:rsidRPr="003F7A34">
          <w:rPr>
            <w:rFonts w:ascii="Cambria" w:hAnsi="Cambria"/>
            <w:i/>
            <w:rPrChange w:id="152" w:author="Bart Schrap" w:date="2016-02-18T14:28:00Z">
              <w:rPr/>
            </w:rPrChange>
          </w:rPr>
          <w:t>readcrumbs</w:t>
        </w:r>
      </w:ins>
    </w:p>
    <w:p w14:paraId="0A82A742" w14:textId="4322FDBB" w:rsidR="003F7A34" w:rsidRPr="003F7A34" w:rsidRDefault="003218A9">
      <w:pPr>
        <w:pStyle w:val="ListParagraph"/>
        <w:numPr>
          <w:ilvl w:val="0"/>
          <w:numId w:val="16"/>
        </w:numPr>
        <w:rPr>
          <w:ins w:id="153" w:author="Bart Schrap" w:date="2016-02-18T14:27:00Z"/>
          <w:rFonts w:ascii="Cambria" w:hAnsi="Cambria"/>
          <w:i/>
          <w:rPrChange w:id="154" w:author="Bart Schrap" w:date="2016-02-18T14:28:00Z">
            <w:rPr>
              <w:ins w:id="155" w:author="Bart Schrap" w:date="2016-02-18T14:27:00Z"/>
            </w:rPr>
          </w:rPrChange>
        </w:rPr>
        <w:pPrChange w:id="156" w:author="Bart Schrap" w:date="2016-02-18T14:28:00Z">
          <w:pPr/>
        </w:pPrChange>
      </w:pPr>
      <w:ins w:id="157" w:author="Bart Schrap" w:date="2016-02-18T14:27:00Z">
        <w:r w:rsidRPr="003218A9">
          <w:rPr>
            <w:rFonts w:ascii="Cambria" w:hAnsi="Cambria"/>
            <w:i/>
          </w:rPr>
          <w:t>S</w:t>
        </w:r>
        <w:r w:rsidR="003F7A34" w:rsidRPr="003F7A34">
          <w:rPr>
            <w:rFonts w:ascii="Cambria" w:hAnsi="Cambria"/>
            <w:i/>
            <w:rPrChange w:id="158" w:author="Bart Schrap" w:date="2016-02-18T14:28:00Z">
              <w:rPr/>
            </w:rPrChange>
          </w:rPr>
          <w:t>itemap</w:t>
        </w:r>
      </w:ins>
    </w:p>
    <w:p w14:paraId="306CBEBC" w14:textId="77777777" w:rsidR="003218A9" w:rsidRDefault="003218A9" w:rsidP="008D7FBB">
      <w:pPr>
        <w:rPr>
          <w:ins w:id="159" w:author="Bart Schrap" w:date="2016-02-18T14:40:00Z"/>
          <w:rFonts w:ascii="Cambria" w:hAnsi="Cambria"/>
          <w:i/>
        </w:rPr>
      </w:pPr>
    </w:p>
    <w:p w14:paraId="6017E144" w14:textId="1127C367" w:rsidR="008D7FBB" w:rsidRPr="006C079A" w:rsidRDefault="008D7FBB" w:rsidP="008D7FBB">
      <w:pPr>
        <w:rPr>
          <w:ins w:id="160" w:author="Bart Schrap" w:date="2016-02-18T14:16:00Z"/>
          <w:rFonts w:ascii="Cambria" w:hAnsi="Cambria"/>
          <w:i/>
        </w:rPr>
      </w:pPr>
      <w:ins w:id="161" w:author="Bart Schrap" w:date="2016-02-18T14:16:00Z">
        <w:r w:rsidRPr="006C079A">
          <w:rPr>
            <w:rFonts w:ascii="Cambria" w:hAnsi="Cambria"/>
            <w:i/>
          </w:rPr>
          <w:t xml:space="preserve">Het </w:t>
        </w:r>
        <w:r w:rsidRPr="00952B28">
          <w:rPr>
            <w:rFonts w:ascii="Cambria" w:hAnsi="Cambria"/>
            <w:b/>
            <w:i/>
            <w:rPrChange w:id="162" w:author="Bart Schrap" w:date="2016-02-18T14:47:00Z">
              <w:rPr>
                <w:rFonts w:ascii="Cambria" w:hAnsi="Cambria"/>
                <w:i/>
              </w:rPr>
            </w:rPrChange>
          </w:rPr>
          <w:t>menu</w:t>
        </w:r>
        <w:r w:rsidRPr="006C079A">
          <w:rPr>
            <w:rFonts w:ascii="Cambria" w:hAnsi="Cambria"/>
            <w:i/>
          </w:rPr>
          <w:t xml:space="preserve"> is het belangrijkst, dat zorgt namelijk voor de </w:t>
        </w:r>
      </w:ins>
      <w:ins w:id="163" w:author="Bart Schrap" w:date="2016-02-18T14:41:00Z">
        <w:r w:rsidR="003218A9">
          <w:rPr>
            <w:rFonts w:ascii="Cambria" w:hAnsi="Cambria"/>
            <w:i/>
          </w:rPr>
          <w:t>informatie</w:t>
        </w:r>
      </w:ins>
      <w:ins w:id="164" w:author="Bart Schrap" w:date="2016-02-18T14:16:00Z">
        <w:r w:rsidRPr="006C079A">
          <w:rPr>
            <w:rFonts w:ascii="Cambria" w:hAnsi="Cambria"/>
            <w:i/>
          </w:rPr>
          <w:t>structuur.</w:t>
        </w:r>
      </w:ins>
    </w:p>
    <w:p w14:paraId="2D0A26D3" w14:textId="2965FF33" w:rsidR="003218A9" w:rsidRPr="003218A9" w:rsidRDefault="003218A9" w:rsidP="003218A9">
      <w:pPr>
        <w:rPr>
          <w:ins w:id="165" w:author="Bart Schrap" w:date="2016-02-18T14:42:00Z"/>
          <w:rFonts w:ascii="Cambria" w:hAnsi="Cambria"/>
          <w:i/>
        </w:rPr>
      </w:pPr>
      <w:ins w:id="166" w:author="Bart Schrap" w:date="2016-02-18T14:42:00Z">
        <w:r w:rsidRPr="003218A9">
          <w:rPr>
            <w:rFonts w:ascii="Cambria" w:hAnsi="Cambria"/>
            <w:i/>
          </w:rPr>
          <w:t xml:space="preserve">Beperk het menu tot </w:t>
        </w:r>
        <w:r>
          <w:rPr>
            <w:rFonts w:ascii="Cambria" w:hAnsi="Cambria"/>
            <w:i/>
          </w:rPr>
          <w:t xml:space="preserve">vijf à negen </w:t>
        </w:r>
        <w:r w:rsidRPr="003218A9">
          <w:rPr>
            <w:rFonts w:ascii="Cambria" w:hAnsi="Cambria"/>
            <w:i/>
          </w:rPr>
          <w:t>hyperlinks. Zorg er verder voor dat de menustructuur er op elke pagina hetzelfde uitziet en zorg ervoor dat op elke pagina de home-pagina met één klik bereikbaar is. Zorg er tot slot voor dat een pagina met één klik of met twee klikken bereikbaar is.</w:t>
        </w:r>
      </w:ins>
    </w:p>
    <w:p w14:paraId="590EEC6C" w14:textId="5FCCDD9E" w:rsidR="003218A9" w:rsidRPr="003218A9" w:rsidRDefault="003218A9" w:rsidP="003218A9">
      <w:pPr>
        <w:rPr>
          <w:ins w:id="167" w:author="Bart Schrap" w:date="2016-02-18T14:45:00Z"/>
          <w:rFonts w:ascii="Cambria" w:hAnsi="Cambria"/>
          <w:i/>
        </w:rPr>
      </w:pPr>
      <w:ins w:id="168" w:author="Bart Schrap" w:date="2016-02-18T14:45:00Z">
        <w:r w:rsidRPr="003218A9">
          <w:rPr>
            <w:rFonts w:ascii="Cambria" w:hAnsi="Cambria"/>
            <w:i/>
          </w:rPr>
          <w:t xml:space="preserve">Geef de menuonderdelen logische en duidelijke namen. Gebruik dus </w:t>
        </w:r>
      </w:ins>
      <w:ins w:id="169" w:author="Bart Schrap" w:date="2016-02-18T14:46:00Z">
        <w:r>
          <w:rPr>
            <w:rFonts w:ascii="Cambria" w:hAnsi="Cambria"/>
            <w:i/>
          </w:rPr>
          <w:t>geen</w:t>
        </w:r>
      </w:ins>
      <w:ins w:id="170" w:author="Bart Schrap" w:date="2016-02-18T14:45:00Z">
        <w:r w:rsidRPr="003218A9">
          <w:rPr>
            <w:rFonts w:ascii="Cambria" w:hAnsi="Cambria"/>
            <w:i/>
          </w:rPr>
          <w:t xml:space="preserve"> termen als mailform of lijst met producten. Mailform is een technische term en moet dus vervangen worden door een duidelijkere term. Lijst met producten kan Producten worden. Vermijd ook te lange namen. Standaard staat Home altijd als eerste.</w:t>
        </w:r>
      </w:ins>
    </w:p>
    <w:p w14:paraId="48FF1A69" w14:textId="77777777" w:rsidR="003218A9" w:rsidRPr="003218A9" w:rsidRDefault="003218A9" w:rsidP="003218A9">
      <w:pPr>
        <w:rPr>
          <w:ins w:id="171" w:author="Bart Schrap" w:date="2016-02-18T14:45:00Z"/>
          <w:rFonts w:ascii="Cambria" w:hAnsi="Cambria"/>
          <w:i/>
        </w:rPr>
      </w:pPr>
      <w:ins w:id="172" w:author="Bart Schrap" w:date="2016-02-18T14:45:00Z">
        <w:r w:rsidRPr="003218A9">
          <w:rPr>
            <w:rFonts w:ascii="Cambria" w:hAnsi="Cambria"/>
            <w:i/>
          </w:rPr>
          <w:t>Geef in de beschrijving van het menu weer wat voor menu's gebruikt gaan worden: Horizontaal of verticaal met of zonder horizontale of verticale uitklapmenu's.</w:t>
        </w:r>
      </w:ins>
    </w:p>
    <w:p w14:paraId="7DA508CE" w14:textId="77777777" w:rsidR="003218A9" w:rsidRPr="003218A9" w:rsidRDefault="003218A9" w:rsidP="003218A9">
      <w:pPr>
        <w:rPr>
          <w:ins w:id="173" w:author="Bart Schrap" w:date="2016-02-18T14:45:00Z"/>
          <w:rFonts w:ascii="Cambria" w:hAnsi="Cambria"/>
          <w:i/>
        </w:rPr>
      </w:pPr>
    </w:p>
    <w:p w14:paraId="3F4FBECC" w14:textId="77777777" w:rsidR="003218A9" w:rsidRPr="003218A9" w:rsidRDefault="003218A9" w:rsidP="003218A9">
      <w:pPr>
        <w:rPr>
          <w:ins w:id="174" w:author="Bart Schrap" w:date="2016-02-18T14:45:00Z"/>
          <w:rFonts w:ascii="Cambria" w:hAnsi="Cambria"/>
          <w:i/>
        </w:rPr>
      </w:pPr>
      <w:ins w:id="175" w:author="Bart Schrap" w:date="2016-02-18T14:45:00Z">
        <w:r w:rsidRPr="00952B28">
          <w:rPr>
            <w:rFonts w:ascii="Cambria" w:hAnsi="Cambria"/>
            <w:b/>
            <w:i/>
            <w:rPrChange w:id="176" w:author="Bart Schrap" w:date="2016-02-18T14:47:00Z">
              <w:rPr>
                <w:rFonts w:ascii="Cambria" w:hAnsi="Cambria"/>
                <w:i/>
              </w:rPr>
            </w:rPrChange>
          </w:rPr>
          <w:t>Belangrijke items</w:t>
        </w:r>
        <w:r w:rsidRPr="003218A9">
          <w:rPr>
            <w:rFonts w:ascii="Cambria" w:hAnsi="Cambria"/>
            <w:i/>
          </w:rPr>
          <w:t xml:space="preserve"> komen op de hoofdpagina: Dat kan nieuws zijn, acties die op dat moment lopen. Zet op de hoofdpagina geen welkomstboodschap en ook geen uitleg over de site. Als dat nodig is, spreekt de navigatiestructuur van de website niet voor zich.</w:t>
        </w:r>
      </w:ins>
    </w:p>
    <w:p w14:paraId="71576A9A" w14:textId="77777777" w:rsidR="003218A9" w:rsidRPr="003218A9" w:rsidRDefault="003218A9" w:rsidP="003218A9">
      <w:pPr>
        <w:rPr>
          <w:ins w:id="177" w:author="Bart Schrap" w:date="2016-02-18T14:45:00Z"/>
          <w:rFonts w:ascii="Cambria" w:hAnsi="Cambria"/>
          <w:i/>
        </w:rPr>
      </w:pPr>
    </w:p>
    <w:p w14:paraId="41A195A0" w14:textId="77777777" w:rsidR="003218A9" w:rsidRDefault="003218A9" w:rsidP="003218A9">
      <w:pPr>
        <w:rPr>
          <w:ins w:id="178" w:author="Bart Schrap" w:date="2016-02-18T14:47:00Z"/>
          <w:rFonts w:ascii="Cambria" w:hAnsi="Cambria"/>
          <w:i/>
        </w:rPr>
      </w:pPr>
      <w:ins w:id="179" w:author="Bart Schrap" w:date="2016-02-18T14:45:00Z">
        <w:r w:rsidRPr="003218A9">
          <w:rPr>
            <w:rFonts w:ascii="Cambria" w:hAnsi="Cambria"/>
            <w:i/>
          </w:rPr>
          <w:t xml:space="preserve">Een </w:t>
        </w:r>
        <w:r w:rsidRPr="00952B28">
          <w:rPr>
            <w:rFonts w:ascii="Cambria" w:hAnsi="Cambria"/>
            <w:b/>
            <w:i/>
            <w:rPrChange w:id="180" w:author="Bart Schrap" w:date="2016-02-18T14:47:00Z">
              <w:rPr>
                <w:rFonts w:ascii="Cambria" w:hAnsi="Cambria"/>
                <w:i/>
              </w:rPr>
            </w:rPrChange>
          </w:rPr>
          <w:t>zoekfunctie</w:t>
        </w:r>
        <w:r w:rsidRPr="003218A9">
          <w:rPr>
            <w:rFonts w:ascii="Cambria" w:hAnsi="Cambria"/>
            <w:i/>
          </w:rPr>
          <w:t xml:space="preserve"> kan een belangrijk navigatiemiddel zijn. Deze functie staat meestal rechtsboven op de pagina, met name op de hoofdpagina. Zet deze functie niet onder een knop.</w:t>
        </w:r>
      </w:ins>
    </w:p>
    <w:p w14:paraId="4D9EC499" w14:textId="77777777" w:rsidR="00952B28" w:rsidRPr="003218A9" w:rsidRDefault="00952B28" w:rsidP="003218A9">
      <w:pPr>
        <w:rPr>
          <w:ins w:id="181" w:author="Bart Schrap" w:date="2016-02-18T14:45:00Z"/>
          <w:rFonts w:ascii="Cambria" w:hAnsi="Cambria"/>
          <w:i/>
        </w:rPr>
      </w:pPr>
    </w:p>
    <w:p w14:paraId="6EF5E261" w14:textId="77777777" w:rsidR="003218A9" w:rsidRPr="003218A9" w:rsidRDefault="003218A9" w:rsidP="003218A9">
      <w:pPr>
        <w:rPr>
          <w:ins w:id="182" w:author="Bart Schrap" w:date="2016-02-18T14:45:00Z"/>
          <w:rFonts w:ascii="Cambria" w:hAnsi="Cambria"/>
          <w:i/>
        </w:rPr>
      </w:pPr>
      <w:ins w:id="183" w:author="Bart Schrap" w:date="2016-02-18T14:45:00Z">
        <w:r w:rsidRPr="00952B28">
          <w:rPr>
            <w:rFonts w:ascii="Cambria" w:hAnsi="Cambria"/>
            <w:b/>
            <w:i/>
            <w:rPrChange w:id="184" w:author="Bart Schrap" w:date="2016-02-18T14:47:00Z">
              <w:rPr>
                <w:rFonts w:ascii="Cambria" w:hAnsi="Cambria"/>
                <w:i/>
              </w:rPr>
            </w:rPrChange>
          </w:rPr>
          <w:t>Breadcrumbs</w:t>
        </w:r>
        <w:r w:rsidRPr="003218A9">
          <w:rPr>
            <w:rFonts w:ascii="Cambria" w:hAnsi="Cambria"/>
            <w:i/>
          </w:rPr>
          <w:t xml:space="preserve"> (broodkruimels) zijn er in eerste instantie om de gebruiker te laten weten waar hij zich op de website bevindt. Door van de hogere niveaus hyperlinks te maken kan het tevens dienen als navigatiemiddel.</w:t>
        </w:r>
      </w:ins>
    </w:p>
    <w:p w14:paraId="69FA9979" w14:textId="77777777" w:rsidR="003218A9" w:rsidRPr="003218A9" w:rsidRDefault="003218A9" w:rsidP="003218A9">
      <w:pPr>
        <w:rPr>
          <w:ins w:id="185" w:author="Bart Schrap" w:date="2016-02-18T14:45:00Z"/>
          <w:rFonts w:ascii="Cambria" w:hAnsi="Cambria"/>
          <w:i/>
        </w:rPr>
      </w:pPr>
    </w:p>
    <w:p w14:paraId="4DDEA913" w14:textId="77777777" w:rsidR="003218A9" w:rsidRPr="003218A9" w:rsidRDefault="003218A9" w:rsidP="003218A9">
      <w:pPr>
        <w:rPr>
          <w:ins w:id="186" w:author="Bart Schrap" w:date="2016-02-18T14:45:00Z"/>
          <w:rFonts w:ascii="Cambria" w:hAnsi="Cambria"/>
          <w:i/>
        </w:rPr>
      </w:pPr>
      <w:ins w:id="187" w:author="Bart Schrap" w:date="2016-02-18T14:45:00Z">
        <w:r w:rsidRPr="00952B28">
          <w:rPr>
            <w:rFonts w:ascii="Cambria" w:hAnsi="Cambria"/>
            <w:b/>
            <w:i/>
            <w:rPrChange w:id="188" w:author="Bart Schrap" w:date="2016-02-18T14:47:00Z">
              <w:rPr>
                <w:rFonts w:ascii="Cambria" w:hAnsi="Cambria"/>
                <w:i/>
              </w:rPr>
            </w:rPrChange>
          </w:rPr>
          <w:t>De sitemap</w:t>
        </w:r>
        <w:r w:rsidRPr="003218A9">
          <w:rPr>
            <w:rFonts w:ascii="Cambria" w:hAnsi="Cambria"/>
            <w:i/>
          </w:rPr>
          <w:t xml:space="preserve"> is eigenlijk de index van een website. Op één pagina staan de trefwoorden van de website in de vorm van hyperlinks, zodat de gebruiker met één klik naar het onderwerp van zijn keuze kan gaan.</w:t>
        </w:r>
      </w:ins>
    </w:p>
    <w:p w14:paraId="03BB7998" w14:textId="77777777" w:rsidR="003218A9" w:rsidRPr="003218A9" w:rsidRDefault="003218A9" w:rsidP="003218A9">
      <w:pPr>
        <w:rPr>
          <w:ins w:id="189" w:author="Bart Schrap" w:date="2016-02-18T14:42:00Z"/>
          <w:rFonts w:ascii="Cambria" w:hAnsi="Cambria"/>
          <w:i/>
        </w:rPr>
      </w:pPr>
    </w:p>
    <w:p w14:paraId="0F29D09D" w14:textId="77777777" w:rsidR="008D7FBB" w:rsidRDefault="008D7FBB" w:rsidP="008D7FBB">
      <w:pPr>
        <w:rPr>
          <w:ins w:id="190" w:author="Bart Schrap" w:date="2016-02-18T14:16:00Z"/>
          <w:rFonts w:ascii="Cambria" w:hAnsi="Cambria"/>
          <w:i/>
        </w:rPr>
      </w:pPr>
    </w:p>
    <w:p w14:paraId="3382B96F" w14:textId="79E22EEB" w:rsidR="008D7FBB" w:rsidRPr="000B3590" w:rsidRDefault="008D7FBB">
      <w:pPr>
        <w:pStyle w:val="Heading1"/>
        <w:numPr>
          <w:ilvl w:val="1"/>
          <w:numId w:val="6"/>
        </w:numPr>
        <w:spacing w:line="360" w:lineRule="auto"/>
        <w:rPr>
          <w:ins w:id="191" w:author="Bart Schrap" w:date="2016-02-18T14:25:00Z"/>
          <w:rFonts w:ascii="Cambria" w:hAnsi="Cambria"/>
          <w:b/>
          <w:color w:val="auto"/>
        </w:rPr>
        <w:pPrChange w:id="192" w:author="Bart Schrap" w:date="2016-02-18T14:25:00Z">
          <w:pPr>
            <w:pStyle w:val="Heading1"/>
            <w:numPr>
              <w:ilvl w:val="1"/>
              <w:numId w:val="15"/>
            </w:numPr>
            <w:spacing w:line="360" w:lineRule="auto"/>
            <w:ind w:left="792" w:hanging="432"/>
          </w:pPr>
        </w:pPrChange>
      </w:pPr>
      <w:bookmarkStart w:id="193" w:name="_Toc443570612"/>
      <w:ins w:id="194" w:author="Bart Schrap" w:date="2016-02-18T14:25:00Z">
        <w:r>
          <w:rPr>
            <w:rFonts w:ascii="Cambria" w:hAnsi="Cambria"/>
            <w:b/>
            <w:color w:val="auto"/>
          </w:rPr>
          <w:t>Wireframes</w:t>
        </w:r>
        <w:bookmarkEnd w:id="193"/>
      </w:ins>
    </w:p>
    <w:p w14:paraId="2AD38C77" w14:textId="6CF40605" w:rsidR="008D7FBB" w:rsidRPr="00B626EF" w:rsidDel="003F7A34" w:rsidRDefault="008D7FBB" w:rsidP="000A42E1">
      <w:pPr>
        <w:rPr>
          <w:del w:id="195" w:author="Bart Schrap" w:date="2016-02-18T14:29:00Z"/>
          <w:rFonts w:ascii="Cambria" w:eastAsiaTheme="minorEastAsia" w:hAnsi="Cambria"/>
          <w:i/>
          <w:lang w:eastAsia="nl-NL"/>
        </w:rPr>
      </w:pPr>
      <w:ins w:id="196" w:author="Bart Schrap" w:date="2016-02-18T14:18:00Z">
        <w:r w:rsidRPr="00DE50BF">
          <w:rPr>
            <w:rFonts w:ascii="Cambria" w:eastAsiaTheme="minorEastAsia" w:hAnsi="Cambria"/>
            <w:i/>
            <w:lang w:eastAsia="nl-NL"/>
          </w:rPr>
          <w:t xml:space="preserve">Voor het uitwerken van de functionaliteiten per pagina </w:t>
        </w:r>
      </w:ins>
      <w:ins w:id="197" w:author="Bart Schrap" w:date="2016-02-18T14:29:00Z">
        <w:r w:rsidR="003F7A34">
          <w:rPr>
            <w:rFonts w:ascii="Cambria" w:eastAsiaTheme="minorEastAsia" w:hAnsi="Cambria"/>
            <w:i/>
            <w:lang w:eastAsia="nl-NL"/>
          </w:rPr>
          <w:t xml:space="preserve">van een webapplicatie </w:t>
        </w:r>
      </w:ins>
      <w:ins w:id="198" w:author="Bart Schrap" w:date="2016-02-18T14:18:00Z">
        <w:r w:rsidRPr="00DE50BF">
          <w:rPr>
            <w:rFonts w:ascii="Cambria" w:eastAsiaTheme="minorEastAsia" w:hAnsi="Cambria"/>
            <w:i/>
            <w:lang w:eastAsia="nl-NL"/>
          </w:rPr>
          <w:t>worden vaak wireframes gebruikt.</w:t>
        </w:r>
      </w:ins>
    </w:p>
    <w:p w14:paraId="3F76D296" w14:textId="77777777" w:rsidR="003F7A34" w:rsidRDefault="003F7A34" w:rsidP="00A2009A">
      <w:pPr>
        <w:rPr>
          <w:ins w:id="199" w:author="Bart Schrap" w:date="2016-02-18T14:30:00Z"/>
          <w:rFonts w:ascii="Cambria" w:hAnsi="Cambria"/>
          <w:i/>
          <w:color w:val="333333"/>
          <w:shd w:val="clear" w:color="auto" w:fill="FFFFFF"/>
        </w:rPr>
      </w:pPr>
      <w:ins w:id="200" w:author="Bart Schrap" w:date="2016-02-18T14:29:00Z">
        <w:r>
          <w:rPr>
            <w:rFonts w:ascii="Cambria" w:hAnsi="Cambria"/>
            <w:i/>
            <w:color w:val="333333"/>
            <w:shd w:val="clear" w:color="auto" w:fill="FFFFFF"/>
          </w:rPr>
          <w:t xml:space="preserve"> Ze</w:t>
        </w:r>
      </w:ins>
      <w:del w:id="201" w:author="Bart Schrap" w:date="2016-02-18T14:29:00Z">
        <w:r w:rsidR="004E28D5" w:rsidRPr="004E28D5" w:rsidDel="003F7A34">
          <w:rPr>
            <w:rFonts w:ascii="Cambria" w:hAnsi="Cambria"/>
            <w:i/>
            <w:color w:val="333333"/>
            <w:shd w:val="clear" w:color="auto" w:fill="FFFFFF"/>
          </w:rPr>
          <w:delText>Wireframes</w:delText>
        </w:r>
      </w:del>
      <w:r w:rsidR="004E28D5" w:rsidRPr="004E28D5">
        <w:rPr>
          <w:rFonts w:ascii="Cambria" w:hAnsi="Cambria"/>
          <w:i/>
          <w:color w:val="333333"/>
          <w:shd w:val="clear" w:color="auto" w:fill="FFFFFF"/>
        </w:rPr>
        <w:t xml:space="preserve"> zijn een </w:t>
      </w:r>
      <w:del w:id="202" w:author="Bart Schrap" w:date="2016-02-18T14:17:00Z">
        <w:r w:rsidR="004E28D5" w:rsidRPr="004E28D5" w:rsidDel="008D7FBB">
          <w:rPr>
            <w:rFonts w:ascii="Cambria" w:hAnsi="Cambria"/>
            <w:i/>
            <w:color w:val="333333"/>
            <w:shd w:val="clear" w:color="auto" w:fill="FFFFFF"/>
          </w:rPr>
          <w:delText xml:space="preserve">visuele </w:delText>
        </w:r>
      </w:del>
      <w:ins w:id="203" w:author="Bart Schrap" w:date="2016-02-18T14:17:00Z">
        <w:r w:rsidR="008D7FBB">
          <w:rPr>
            <w:rFonts w:ascii="Cambria" w:hAnsi="Cambria"/>
            <w:i/>
            <w:color w:val="333333"/>
            <w:shd w:val="clear" w:color="auto" w:fill="FFFFFF"/>
          </w:rPr>
          <w:t>grafische</w:t>
        </w:r>
        <w:r w:rsidR="008D7FBB" w:rsidRPr="004E28D5">
          <w:rPr>
            <w:rFonts w:ascii="Cambria" w:hAnsi="Cambria"/>
            <w:i/>
            <w:color w:val="333333"/>
            <w:shd w:val="clear" w:color="auto" w:fill="FFFFFF"/>
          </w:rPr>
          <w:t xml:space="preserve"> </w:t>
        </w:r>
      </w:ins>
      <w:r w:rsidR="004E28D5" w:rsidRPr="004E28D5">
        <w:rPr>
          <w:rFonts w:ascii="Cambria" w:hAnsi="Cambria"/>
          <w:i/>
          <w:color w:val="333333"/>
          <w:shd w:val="clear" w:color="auto" w:fill="FFFFFF"/>
        </w:rPr>
        <w:t xml:space="preserve">functionele weergave van een website of </w:t>
      </w:r>
      <w:ins w:id="204" w:author="Bart Schrap" w:date="2016-02-18T14:29:00Z">
        <w:r>
          <w:rPr>
            <w:rFonts w:ascii="Cambria" w:hAnsi="Cambria"/>
            <w:i/>
            <w:color w:val="333333"/>
            <w:shd w:val="clear" w:color="auto" w:fill="FFFFFF"/>
          </w:rPr>
          <w:t>-</w:t>
        </w:r>
      </w:ins>
      <w:del w:id="205" w:author="Bart Schrap" w:date="2016-02-18T14:29:00Z">
        <w:r w:rsidR="004E28D5" w:rsidRPr="004E28D5" w:rsidDel="003F7A34">
          <w:rPr>
            <w:rFonts w:ascii="Cambria" w:hAnsi="Cambria"/>
            <w:i/>
            <w:color w:val="333333"/>
            <w:shd w:val="clear" w:color="auto" w:fill="FFFFFF"/>
          </w:rPr>
          <w:delText>–</w:delText>
        </w:r>
      </w:del>
      <w:r w:rsidR="004E28D5" w:rsidRPr="004E28D5">
        <w:rPr>
          <w:rFonts w:ascii="Cambria" w:hAnsi="Cambria"/>
          <w:i/>
          <w:color w:val="333333"/>
          <w:shd w:val="clear" w:color="auto" w:fill="FFFFFF"/>
        </w:rPr>
        <w: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t>
      </w:r>
    </w:p>
    <w:p w14:paraId="75FD23DD" w14:textId="4C798EE5" w:rsidR="004E28D5" w:rsidRDefault="004E28D5" w:rsidP="00A2009A">
      <w:pPr>
        <w:rPr>
          <w:rFonts w:ascii="Cambria" w:hAnsi="Cambria"/>
          <w:i/>
          <w:color w:val="333333"/>
          <w:shd w:val="clear" w:color="auto" w:fill="FFFFFF"/>
        </w:rPr>
      </w:pPr>
      <w:del w:id="206" w:author="Bart Schrap" w:date="2016-02-18T14:30:00Z">
        <w:r w:rsidRPr="004E28D5" w:rsidDel="003F7A34">
          <w:rPr>
            <w:rFonts w:ascii="Cambria" w:hAnsi="Cambria"/>
            <w:i/>
            <w:color w:val="333333"/>
            <w:shd w:val="clear" w:color="auto" w:fill="FFFFFF"/>
          </w:rPr>
          <w:delText xml:space="preserve"> </w:delText>
        </w:r>
      </w:del>
      <w:r w:rsidRPr="004E28D5">
        <w:rPr>
          <w:rFonts w:ascii="Cambria" w:hAnsi="Cambria"/>
          <w:i/>
          <w:color w:val="333333"/>
          <w:shd w:val="clear" w:color="auto" w:fill="FFFFFF"/>
        </w:rPr>
        <w:t>Bij het maken van de wireframes wordt nog geen rekening gehouden met de grafische vormgeving. Het gaat puur om de functionaliteit. Het voordeel van deze manier van werken is dat men hierdoor niet wordt afgeleid van de kerntaak van de website, namelijk informatie overbrengen.</w:t>
      </w:r>
    </w:p>
    <w:p w14:paraId="7542814B" w14:textId="77777777" w:rsidR="004E28D5" w:rsidRDefault="004E28D5" w:rsidP="00A2009A">
      <w:pPr>
        <w:rPr>
          <w:rFonts w:ascii="Cambria" w:hAnsi="Cambria"/>
          <w:i/>
          <w:color w:val="333333"/>
          <w:shd w:val="clear" w:color="auto" w:fill="FFFFFF"/>
        </w:rPr>
      </w:pPr>
    </w:p>
    <w:p w14:paraId="3A79D2D1" w14:textId="06755F00" w:rsidR="006B0261" w:rsidRPr="00B626EF" w:rsidRDefault="00B626EF" w:rsidP="000A42E1">
      <w:pPr>
        <w:rPr>
          <w:rFonts w:ascii="Cambria" w:eastAsiaTheme="minorEastAsia" w:hAnsi="Cambria"/>
          <w:i/>
          <w:lang w:eastAsia="nl-NL"/>
        </w:rPr>
      </w:pPr>
      <w:r w:rsidRPr="00B626EF">
        <w:rPr>
          <w:rFonts w:ascii="Cambria" w:eastAsiaTheme="minorEastAsia" w:hAnsi="Cambria"/>
          <w:i/>
          <w:lang w:eastAsia="nl-NL"/>
        </w:rPr>
        <w:t xml:space="preserve">Neem voor </w:t>
      </w:r>
      <w:r w:rsidR="004E28D5">
        <w:rPr>
          <w:rFonts w:ascii="Cambria" w:eastAsiaTheme="minorEastAsia" w:hAnsi="Cambria"/>
          <w:i/>
          <w:lang w:eastAsia="nl-NL"/>
        </w:rPr>
        <w:t xml:space="preserve">alle verschillende </w:t>
      </w:r>
      <w:r w:rsidRPr="00B626EF">
        <w:rPr>
          <w:rFonts w:ascii="Cambria" w:eastAsiaTheme="minorEastAsia" w:hAnsi="Cambria"/>
          <w:i/>
          <w:lang w:eastAsia="nl-NL"/>
        </w:rPr>
        <w:t>pagina</w:t>
      </w:r>
      <w:r w:rsidR="004E28D5">
        <w:rPr>
          <w:rFonts w:ascii="Cambria" w:eastAsiaTheme="minorEastAsia" w:hAnsi="Cambria"/>
          <w:i/>
          <w:lang w:eastAsia="nl-NL"/>
        </w:rPr>
        <w:t>-indelingen</w:t>
      </w:r>
      <w:r w:rsidRPr="00B626EF">
        <w:rPr>
          <w:rFonts w:ascii="Cambria" w:eastAsiaTheme="minorEastAsia" w:hAnsi="Cambria"/>
          <w:i/>
          <w:lang w:eastAsia="nl-NL"/>
        </w:rPr>
        <w:t xml:space="preserve"> een wireframe op.</w:t>
      </w:r>
    </w:p>
    <w:p w14:paraId="413B922A" w14:textId="77777777" w:rsidR="000A42E1" w:rsidRPr="00B626EF" w:rsidRDefault="000A42E1" w:rsidP="000A42E1">
      <w:pPr>
        <w:rPr>
          <w:rFonts w:ascii="Cambria" w:eastAsiaTheme="minorEastAsia" w:hAnsi="Cambria"/>
          <w:i/>
          <w:lang w:eastAsia="nl-NL"/>
        </w:rPr>
      </w:pPr>
    </w:p>
    <w:p w14:paraId="50DF327A" w14:textId="301CDF49" w:rsidR="000A42E1" w:rsidRPr="00B626EF" w:rsidRDefault="000A42E1" w:rsidP="000A42E1">
      <w:pPr>
        <w:rPr>
          <w:rFonts w:ascii="Cambria" w:eastAsiaTheme="minorEastAsia" w:hAnsi="Cambria"/>
          <w:i/>
          <w:lang w:eastAsia="nl-NL"/>
        </w:rPr>
      </w:pPr>
      <w:r w:rsidRPr="00B626EF">
        <w:rPr>
          <w:rFonts w:ascii="Cambria" w:eastAsiaTheme="minorEastAsia" w:hAnsi="Cambria"/>
          <w:i/>
          <w:lang w:eastAsia="nl-NL"/>
        </w:rPr>
        <w:t xml:space="preserve">Er zijn verschillende manieren om een wireframe te maken. Uiteraard kan je ze zelf tekenen met behulp van een pen en ruitjespapier, maar het lijkt natuurlijk veel professioneler om dit digitaal te doen. Er zijn een flink aantal programma’s die je hierbij kunnen ondersteunen, </w:t>
      </w:r>
      <w:r w:rsidR="00B626EF" w:rsidRPr="00B626EF">
        <w:rPr>
          <w:rFonts w:ascii="Cambria" w:eastAsiaTheme="minorEastAsia" w:hAnsi="Cambria"/>
          <w:i/>
          <w:lang w:eastAsia="nl-NL"/>
        </w:rPr>
        <w:t>zoals bijv.</w:t>
      </w:r>
      <w:r w:rsidRPr="00B626EF">
        <w:rPr>
          <w:rFonts w:ascii="Cambria" w:eastAsiaTheme="minorEastAsia" w:hAnsi="Cambria"/>
          <w:i/>
          <w:lang w:eastAsia="nl-NL"/>
        </w:rPr>
        <w:t xml:space="preserve"> Microsoft Visio, Powerpoint</w:t>
      </w:r>
      <w:r w:rsidR="004E28D5">
        <w:rPr>
          <w:rFonts w:ascii="Cambria" w:eastAsiaTheme="minorEastAsia" w:hAnsi="Cambria"/>
          <w:i/>
          <w:lang w:eastAsia="nl-NL"/>
        </w:rPr>
        <w:t>,</w:t>
      </w:r>
      <w:r w:rsidRPr="00B626EF">
        <w:rPr>
          <w:rFonts w:ascii="Cambria" w:eastAsiaTheme="minorEastAsia" w:hAnsi="Cambria"/>
          <w:i/>
          <w:lang w:eastAsia="nl-NL"/>
        </w:rPr>
        <w:t xml:space="preserve"> Adobe Indesign</w:t>
      </w:r>
      <w:r w:rsidR="004E28D5">
        <w:rPr>
          <w:rFonts w:ascii="Cambria" w:eastAsiaTheme="minorEastAsia" w:hAnsi="Cambria"/>
          <w:i/>
          <w:lang w:eastAsia="nl-NL"/>
        </w:rPr>
        <w:t xml:space="preserve"> en Balsamic</w:t>
      </w:r>
      <w:r w:rsidRPr="00B626EF">
        <w:rPr>
          <w:rFonts w:ascii="Cambria" w:eastAsiaTheme="minorEastAsia" w:hAnsi="Cambria"/>
          <w:i/>
          <w:lang w:eastAsia="nl-NL"/>
        </w:rPr>
        <w:t>.</w:t>
      </w:r>
    </w:p>
    <w:p w14:paraId="1DA04831" w14:textId="77777777" w:rsidR="000A42E1" w:rsidRPr="00B626EF" w:rsidRDefault="000A42E1" w:rsidP="000A42E1">
      <w:pPr>
        <w:rPr>
          <w:rFonts w:ascii="Cambria" w:eastAsiaTheme="minorEastAsia" w:hAnsi="Cambria"/>
          <w:i/>
          <w:lang w:eastAsia="nl-NL"/>
        </w:rPr>
      </w:pPr>
    </w:p>
    <w:p w14:paraId="28FE396C" w14:textId="31B6CD78" w:rsidR="000A42E1" w:rsidRPr="00B626EF" w:rsidDel="003F7A34" w:rsidRDefault="000A42E1" w:rsidP="000A42E1">
      <w:pPr>
        <w:rPr>
          <w:del w:id="207" w:author="Bart Schrap" w:date="2016-02-18T14:32:00Z"/>
          <w:rFonts w:ascii="Cambria" w:eastAsiaTheme="minorEastAsia" w:hAnsi="Cambria"/>
          <w:i/>
          <w:lang w:eastAsia="nl-NL"/>
        </w:rPr>
      </w:pPr>
      <w:r w:rsidRPr="00B626EF">
        <w:rPr>
          <w:rFonts w:ascii="Cambria" w:eastAsiaTheme="minorEastAsia" w:hAnsi="Cambria"/>
          <w:i/>
          <w:lang w:eastAsia="nl-NL"/>
        </w:rPr>
        <w:t xml:space="preserve">Een </w:t>
      </w:r>
      <w:del w:id="208" w:author="Bart Schrap" w:date="2016-02-18T14:32:00Z">
        <w:r w:rsidRPr="00B626EF" w:rsidDel="003F7A34">
          <w:rPr>
            <w:rFonts w:ascii="Cambria" w:eastAsiaTheme="minorEastAsia" w:hAnsi="Cambria"/>
            <w:i/>
            <w:lang w:eastAsia="nl-NL"/>
          </w:rPr>
          <w:delText xml:space="preserve">belangrijk </w:delText>
        </w:r>
      </w:del>
      <w:r w:rsidRPr="00B626EF">
        <w:rPr>
          <w:rFonts w:ascii="Cambria" w:eastAsiaTheme="minorEastAsia" w:hAnsi="Cambria"/>
          <w:i/>
          <w:lang w:eastAsia="nl-NL"/>
        </w:rPr>
        <w:t>voordeel is ook dat een opdrachtgever veel meer feeling met het project krijgt</w:t>
      </w:r>
      <w:ins w:id="209" w:author="Bart Schrap" w:date="2016-02-18T14:33:00Z">
        <w:r w:rsidR="003F7A34">
          <w:rPr>
            <w:rFonts w:ascii="Cambria" w:eastAsiaTheme="minorEastAsia" w:hAnsi="Cambria"/>
            <w:i/>
            <w:lang w:eastAsia="nl-NL"/>
          </w:rPr>
          <w:t xml:space="preserve"> en daarom </w:t>
        </w:r>
      </w:ins>
      <w:del w:id="210" w:author="Bart Schrap" w:date="2016-02-18T14:33:00Z">
        <w:r w:rsidRPr="00B626EF" w:rsidDel="003F7A34">
          <w:rPr>
            <w:rFonts w:ascii="Cambria" w:eastAsiaTheme="minorEastAsia" w:hAnsi="Cambria"/>
            <w:i/>
            <w:lang w:eastAsia="nl-NL"/>
          </w:rPr>
          <w:delText>.</w:delText>
        </w:r>
      </w:del>
      <w:del w:id="211" w:author="Bart Schrap" w:date="2016-02-18T14:32:00Z">
        <w:r w:rsidRPr="00B626EF" w:rsidDel="003F7A34">
          <w:rPr>
            <w:rFonts w:ascii="Cambria" w:eastAsiaTheme="minorEastAsia" w:hAnsi="Cambria"/>
            <w:i/>
            <w:lang w:eastAsia="nl-NL"/>
          </w:rPr>
          <w:delText xml:space="preserve"> In de praktijk betekent dit dat de opdrachtgever het proces erg leuk en nuttig vindt.</w:delText>
        </w:r>
      </w:del>
    </w:p>
    <w:p w14:paraId="3BEDB1DC" w14:textId="053E95CB" w:rsidR="000A42E1" w:rsidRPr="00B626EF" w:rsidDel="003F7A34" w:rsidRDefault="000A42E1" w:rsidP="000A42E1">
      <w:pPr>
        <w:rPr>
          <w:del w:id="212" w:author="Bart Schrap" w:date="2016-02-18T14:32:00Z"/>
          <w:rFonts w:ascii="Cambria" w:eastAsiaTheme="minorEastAsia" w:hAnsi="Cambria"/>
          <w:lang w:eastAsia="nl-NL"/>
        </w:rPr>
      </w:pPr>
    </w:p>
    <w:p w14:paraId="612A649D" w14:textId="357F6868" w:rsidR="000A42E1" w:rsidRDefault="00B626EF" w:rsidP="000A42E1">
      <w:pPr>
        <w:rPr>
          <w:ins w:id="213" w:author="Bart Schrap" w:date="2016-02-18T14:31:00Z"/>
          <w:rFonts w:ascii="Cambria" w:eastAsiaTheme="minorEastAsia" w:hAnsi="Cambria"/>
          <w:i/>
          <w:lang w:eastAsia="nl-NL"/>
        </w:rPr>
      </w:pPr>
      <w:del w:id="214" w:author="Bart Schrap" w:date="2016-02-18T14:33:00Z">
        <w:r w:rsidRPr="00B626EF" w:rsidDel="003F7A34">
          <w:rPr>
            <w:rFonts w:ascii="Cambria" w:eastAsiaTheme="minorEastAsia" w:hAnsi="Cambria"/>
            <w:i/>
            <w:lang w:eastAsia="nl-NL"/>
          </w:rPr>
          <w:delText xml:space="preserve">Wireframes </w:delText>
        </w:r>
        <w:r w:rsidR="001B6E3E" w:rsidDel="003F7A34">
          <w:rPr>
            <w:rFonts w:ascii="Cambria" w:eastAsiaTheme="minorEastAsia" w:hAnsi="Cambria"/>
            <w:i/>
            <w:lang w:eastAsia="nl-NL"/>
          </w:rPr>
          <w:delText>spreken</w:delText>
        </w:r>
        <w:r w:rsidRPr="00B626EF" w:rsidDel="003F7A34">
          <w:rPr>
            <w:rFonts w:ascii="Cambria" w:eastAsiaTheme="minorEastAsia" w:hAnsi="Cambria"/>
            <w:i/>
            <w:lang w:eastAsia="nl-NL"/>
          </w:rPr>
          <w:delText xml:space="preserve"> </w:delText>
        </w:r>
        <w:r w:rsidDel="003F7A34">
          <w:rPr>
            <w:rFonts w:ascii="Cambria" w:eastAsiaTheme="minorEastAsia" w:hAnsi="Cambria"/>
            <w:i/>
            <w:lang w:eastAsia="nl-NL"/>
          </w:rPr>
          <w:delText xml:space="preserve">doorgaans </w:delText>
        </w:r>
        <w:r w:rsidRPr="00B626EF" w:rsidDel="003F7A34">
          <w:rPr>
            <w:rFonts w:ascii="Cambria" w:eastAsiaTheme="minorEastAsia" w:hAnsi="Cambria"/>
            <w:i/>
            <w:lang w:eastAsia="nl-NL"/>
          </w:rPr>
          <w:delText>voor zic</w:delText>
        </w:r>
        <w:r w:rsidR="001B6E3E" w:rsidDel="003F7A34">
          <w:rPr>
            <w:rFonts w:ascii="Cambria" w:eastAsiaTheme="minorEastAsia" w:hAnsi="Cambria"/>
            <w:i/>
            <w:lang w:eastAsia="nl-NL"/>
          </w:rPr>
          <w:delText>h</w:delText>
        </w:r>
      </w:del>
      <w:ins w:id="215" w:author="Bart Schrap" w:date="2016-02-18T14:30:00Z">
        <w:r w:rsidR="003F7A34">
          <w:rPr>
            <w:rFonts w:ascii="Cambria" w:eastAsiaTheme="minorEastAsia" w:hAnsi="Cambria"/>
            <w:i/>
            <w:lang w:eastAsia="nl-NL"/>
          </w:rPr>
          <w:t xml:space="preserve">is </w:t>
        </w:r>
      </w:ins>
      <w:ins w:id="216" w:author="Bart Schrap" w:date="2016-02-18T14:33:00Z">
        <w:r w:rsidR="003F7A34">
          <w:rPr>
            <w:rFonts w:ascii="Cambria" w:eastAsiaTheme="minorEastAsia" w:hAnsi="Cambria"/>
            <w:i/>
            <w:lang w:eastAsia="nl-NL"/>
          </w:rPr>
          <w:t>het</w:t>
        </w:r>
      </w:ins>
      <w:ins w:id="217" w:author="Bart Schrap" w:date="2016-02-18T14:30:00Z">
        <w:r w:rsidR="003F7A34">
          <w:rPr>
            <w:rFonts w:ascii="Cambria" w:eastAsiaTheme="minorEastAsia" w:hAnsi="Cambria"/>
            <w:i/>
            <w:lang w:eastAsia="nl-NL"/>
          </w:rPr>
          <w:t xml:space="preserve"> belangrijk dat je de juiste vorm kiest.</w:t>
        </w:r>
      </w:ins>
      <w:ins w:id="218" w:author="Bart Schrap" w:date="2016-02-18T14:33:00Z">
        <w:r w:rsidR="003F7A34">
          <w:rPr>
            <w:rFonts w:ascii="Cambria" w:eastAsiaTheme="minorEastAsia" w:hAnsi="Cambria"/>
            <w:i/>
            <w:lang w:eastAsia="nl-NL"/>
          </w:rPr>
          <w:t xml:space="preserve"> Dus niet zo:</w:t>
        </w:r>
      </w:ins>
      <w:del w:id="219" w:author="Bart Schrap" w:date="2016-02-18T14:30:00Z">
        <w:r w:rsidRPr="00B626EF" w:rsidDel="003F7A34">
          <w:rPr>
            <w:rFonts w:ascii="Cambria" w:eastAsiaTheme="minorEastAsia" w:hAnsi="Cambria"/>
            <w:i/>
            <w:lang w:eastAsia="nl-NL"/>
          </w:rPr>
          <w:delText xml:space="preserve">. </w:delText>
        </w:r>
      </w:del>
      <w:del w:id="220" w:author="Bart Schrap" w:date="2016-02-18T14:33:00Z">
        <w:r w:rsidRPr="00B626EF" w:rsidDel="003F7A34">
          <w:rPr>
            <w:rFonts w:ascii="Cambria" w:eastAsiaTheme="minorEastAsia" w:hAnsi="Cambria"/>
            <w:i/>
            <w:lang w:eastAsia="nl-NL"/>
          </w:rPr>
          <w:delText xml:space="preserve">Zet er </w:delText>
        </w:r>
      </w:del>
      <w:del w:id="221" w:author="Bart Schrap" w:date="2016-02-18T14:31:00Z">
        <w:r w:rsidRPr="00B626EF" w:rsidDel="003F7A34">
          <w:rPr>
            <w:rFonts w:ascii="Cambria" w:eastAsiaTheme="minorEastAsia" w:hAnsi="Cambria"/>
            <w:i/>
            <w:lang w:eastAsia="nl-NL"/>
          </w:rPr>
          <w:delText xml:space="preserve">dus </w:delText>
        </w:r>
      </w:del>
      <w:del w:id="222" w:author="Bart Schrap" w:date="2016-02-18T14:33:00Z">
        <w:r w:rsidRPr="00B626EF" w:rsidDel="003F7A34">
          <w:rPr>
            <w:rFonts w:ascii="Cambria" w:eastAsiaTheme="minorEastAsia" w:hAnsi="Cambria"/>
            <w:i/>
            <w:lang w:eastAsia="nl-NL"/>
          </w:rPr>
          <w:delText xml:space="preserve">alleen </w:delText>
        </w:r>
        <w:r w:rsidDel="003F7A34">
          <w:rPr>
            <w:rFonts w:ascii="Cambria" w:eastAsiaTheme="minorEastAsia" w:hAnsi="Cambria"/>
            <w:i/>
            <w:lang w:eastAsia="nl-NL"/>
          </w:rPr>
          <w:delText xml:space="preserve">een toelichting bij </w:delText>
        </w:r>
        <w:r w:rsidRPr="00B626EF" w:rsidDel="003F7A34">
          <w:rPr>
            <w:rFonts w:ascii="Cambria" w:eastAsiaTheme="minorEastAsia" w:hAnsi="Cambria"/>
            <w:i/>
            <w:lang w:eastAsia="nl-NL"/>
          </w:rPr>
          <w:delText>als er bijzonderheden zijn</w:delText>
        </w:r>
        <w:r w:rsidDel="003F7A34">
          <w:rPr>
            <w:rFonts w:ascii="Cambria" w:eastAsiaTheme="minorEastAsia" w:hAnsi="Cambria"/>
            <w:i/>
            <w:lang w:eastAsia="nl-NL"/>
          </w:rPr>
          <w:delText>.</w:delText>
        </w:r>
      </w:del>
    </w:p>
    <w:p w14:paraId="0AB80688" w14:textId="77777777" w:rsidR="003F7A34" w:rsidRDefault="003F7A34" w:rsidP="000A42E1">
      <w:pPr>
        <w:rPr>
          <w:ins w:id="223" w:author="Bart Schrap" w:date="2016-02-18T14:31:00Z"/>
          <w:rFonts w:ascii="Cambria" w:eastAsiaTheme="minorEastAsia" w:hAnsi="Cambria"/>
          <w:i/>
          <w:lang w:eastAsia="nl-NL"/>
        </w:rPr>
      </w:pPr>
    </w:p>
    <w:p w14:paraId="66B0E702" w14:textId="79E637D9" w:rsidR="003F7A34" w:rsidRDefault="003F7A34" w:rsidP="000A42E1">
      <w:pPr>
        <w:rPr>
          <w:rFonts w:ascii="Cambria" w:eastAsiaTheme="minorEastAsia" w:hAnsi="Cambria"/>
          <w:i/>
          <w:lang w:eastAsia="nl-NL"/>
        </w:rPr>
      </w:pPr>
      <w:ins w:id="224" w:author="Bart Schrap" w:date="2016-02-18T14:32:00Z">
        <w:r>
          <w:rPr>
            <w:rFonts w:ascii="Cambria" w:eastAsiaTheme="minorEastAsia" w:hAnsi="Cambria"/>
            <w:i/>
            <w:noProof/>
            <w:rPrChange w:id="225" w:author="Unknown">
              <w:rPr>
                <w:noProof/>
              </w:rPr>
            </w:rPrChange>
          </w:rPr>
          <w:drawing>
            <wp:inline distT="0" distB="0" distL="0" distR="0" wp14:anchorId="0FF98668" wp14:editId="1DD5652A">
              <wp:extent cx="3810000" cy="28575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ins>
    </w:p>
    <w:p w14:paraId="7AB367B6" w14:textId="77777777" w:rsidR="003F7A34" w:rsidRDefault="003F7A34" w:rsidP="00DE50BF">
      <w:pPr>
        <w:rPr>
          <w:ins w:id="226" w:author="Bart Schrap" w:date="2016-02-18T14:34:00Z"/>
          <w:rFonts w:ascii="Cambria" w:eastAsiaTheme="minorEastAsia" w:hAnsi="Cambria"/>
          <w:i/>
          <w:lang w:eastAsia="nl-NL"/>
        </w:rPr>
      </w:pPr>
    </w:p>
    <w:p w14:paraId="4F9EBCC8" w14:textId="509A9987" w:rsidR="003F7A34" w:rsidRDefault="003F7A34" w:rsidP="00DE50BF">
      <w:pPr>
        <w:rPr>
          <w:ins w:id="227" w:author="Bart Schrap" w:date="2016-02-18T14:34:00Z"/>
          <w:rFonts w:ascii="Cambria" w:eastAsiaTheme="minorEastAsia" w:hAnsi="Cambria"/>
          <w:i/>
          <w:lang w:eastAsia="nl-NL"/>
        </w:rPr>
      </w:pPr>
      <w:ins w:id="228" w:author="Bart Schrap" w:date="2016-02-18T14:34:00Z">
        <w:r>
          <w:rPr>
            <w:rFonts w:ascii="Cambria" w:eastAsiaTheme="minorEastAsia" w:hAnsi="Cambria"/>
            <w:i/>
            <w:lang w:eastAsia="nl-NL"/>
          </w:rPr>
          <w:t>Maar liever zo:</w:t>
        </w:r>
      </w:ins>
    </w:p>
    <w:p w14:paraId="17BD34AD" w14:textId="3A58529B" w:rsidR="003F7A34" w:rsidRDefault="003F7A34" w:rsidP="00DE50BF">
      <w:pPr>
        <w:rPr>
          <w:ins w:id="229" w:author="Bart Schrap" w:date="2016-02-18T14:34:00Z"/>
          <w:rFonts w:ascii="Cambria" w:eastAsiaTheme="minorEastAsia" w:hAnsi="Cambria"/>
          <w:i/>
          <w:lang w:eastAsia="nl-NL"/>
        </w:rPr>
      </w:pPr>
      <w:ins w:id="230" w:author="Bart Schrap" w:date="2016-02-18T14:34:00Z">
        <w:r>
          <w:rPr>
            <w:rFonts w:ascii="Cambria" w:eastAsiaTheme="minorEastAsia" w:hAnsi="Cambria"/>
            <w:i/>
            <w:noProof/>
            <w:rPrChange w:id="231" w:author="Unknown">
              <w:rPr>
                <w:noProof/>
              </w:rPr>
            </w:rPrChange>
          </w:rPr>
          <w:drawing>
            <wp:inline distT="0" distB="0" distL="0" distR="0" wp14:anchorId="6965D0F5" wp14:editId="020BFBDC">
              <wp:extent cx="5755640" cy="4206875"/>
              <wp:effectExtent l="0" t="0" r="1016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ins>
    </w:p>
    <w:p w14:paraId="74E2D382" w14:textId="77777777" w:rsidR="003F7A34" w:rsidRDefault="003F7A34" w:rsidP="00DE50BF">
      <w:pPr>
        <w:rPr>
          <w:ins w:id="232" w:author="Bart Schrap" w:date="2016-02-18T14:34:00Z"/>
          <w:rFonts w:ascii="Cambria" w:eastAsiaTheme="minorEastAsia" w:hAnsi="Cambria"/>
          <w:i/>
          <w:lang w:eastAsia="nl-NL"/>
        </w:rPr>
      </w:pPr>
    </w:p>
    <w:p w14:paraId="7502624B" w14:textId="369D63B8" w:rsidR="003F7A34" w:rsidRDefault="003F7A34" w:rsidP="00DE50BF">
      <w:pPr>
        <w:rPr>
          <w:ins w:id="233" w:author="Bart Schrap" w:date="2016-02-18T14:35:00Z"/>
          <w:rFonts w:ascii="Cambria" w:eastAsiaTheme="minorEastAsia" w:hAnsi="Cambria"/>
          <w:i/>
          <w:lang w:eastAsia="nl-NL"/>
        </w:rPr>
      </w:pPr>
      <w:ins w:id="234" w:author="Bart Schrap" w:date="2016-02-18T14:35:00Z">
        <w:r>
          <w:rPr>
            <w:rFonts w:ascii="Cambria" w:eastAsiaTheme="minorEastAsia" w:hAnsi="Cambria"/>
            <w:i/>
            <w:lang w:eastAsia="nl-NL"/>
          </w:rPr>
          <w:t>Wireframes spreken doorgaans voor zichzelf</w:t>
        </w:r>
      </w:ins>
      <w:ins w:id="235" w:author="Bart Schrap" w:date="2016-02-18T14:36:00Z">
        <w:r w:rsidR="003218A9">
          <w:rPr>
            <w:rFonts w:ascii="Cambria" w:eastAsiaTheme="minorEastAsia" w:hAnsi="Cambria"/>
            <w:i/>
            <w:lang w:eastAsia="nl-NL"/>
          </w:rPr>
          <w:t>. Zet er dus alleen opmerkingen bij als er bijzonderheden zijn, bijvoorbeeld:</w:t>
        </w:r>
      </w:ins>
    </w:p>
    <w:p w14:paraId="7781DF80" w14:textId="77777777" w:rsidR="003F7A34" w:rsidRDefault="003F7A34" w:rsidP="00DE50BF">
      <w:pPr>
        <w:rPr>
          <w:ins w:id="236" w:author="Bart Schrap" w:date="2016-02-18T14:35:00Z"/>
          <w:rFonts w:ascii="Cambria" w:eastAsiaTheme="minorEastAsia" w:hAnsi="Cambria"/>
          <w:i/>
          <w:lang w:eastAsia="nl-NL"/>
        </w:rPr>
      </w:pPr>
    </w:p>
    <w:p w14:paraId="1F9B3B52" w14:textId="4F076BC6" w:rsidR="00DE50BF" w:rsidRPr="00DE50BF" w:rsidRDefault="003218A9" w:rsidP="00DE50BF">
      <w:pPr>
        <w:rPr>
          <w:ins w:id="237" w:author="Bart Schrap" w:date="2016-02-18T14:01:00Z"/>
          <w:rFonts w:ascii="Cambria" w:eastAsiaTheme="minorEastAsia" w:hAnsi="Cambria"/>
          <w:i/>
          <w:lang w:eastAsia="nl-NL"/>
        </w:rPr>
      </w:pPr>
      <w:ins w:id="238" w:author="Bart Schrap" w:date="2016-02-18T14:36:00Z">
        <w:r>
          <w:rPr>
            <w:rFonts w:ascii="Cambria" w:eastAsiaTheme="minorEastAsia" w:hAnsi="Cambria"/>
            <w:i/>
            <w:lang w:eastAsia="nl-NL"/>
          </w:rPr>
          <w:t>"</w:t>
        </w:r>
      </w:ins>
      <w:ins w:id="239" w:author="Bart Schrap" w:date="2016-02-18T14:01:00Z">
        <w:r w:rsidR="00DE50BF" w:rsidRPr="00DE50BF">
          <w:rPr>
            <w:rFonts w:ascii="Cambria" w:eastAsiaTheme="minorEastAsia" w:hAnsi="Cambria"/>
            <w:i/>
            <w:lang w:eastAsia="nl-NL"/>
          </w:rPr>
          <w:t>Opmerking voor design: Houd bij het ontwerpen van de schermen rekening met de weergave van mogelijke foutmeldingen, in verband met de hoogte van het scherm.</w:t>
        </w:r>
      </w:ins>
    </w:p>
    <w:p w14:paraId="213F81EC" w14:textId="77777777" w:rsidR="00DE50BF" w:rsidRPr="00DE50BF" w:rsidRDefault="00DE50BF" w:rsidP="00DE50BF">
      <w:pPr>
        <w:rPr>
          <w:ins w:id="240" w:author="Bart Schrap" w:date="2016-02-18T14:01:00Z"/>
          <w:rFonts w:ascii="Cambria" w:eastAsiaTheme="minorEastAsia" w:hAnsi="Cambria"/>
          <w:i/>
          <w:lang w:eastAsia="nl-NL"/>
        </w:rPr>
      </w:pPr>
    </w:p>
    <w:p w14:paraId="1C67F901" w14:textId="6ABE7447" w:rsidR="00DE50BF" w:rsidRPr="00DE50BF" w:rsidRDefault="00DE50BF" w:rsidP="00DE50BF">
      <w:pPr>
        <w:rPr>
          <w:ins w:id="241" w:author="Bart Schrap" w:date="2016-02-18T14:01:00Z"/>
          <w:rFonts w:ascii="Cambria" w:eastAsiaTheme="minorEastAsia" w:hAnsi="Cambria"/>
          <w:i/>
          <w:lang w:eastAsia="nl-NL"/>
        </w:rPr>
      </w:pPr>
      <w:ins w:id="242" w:author="Bart Schrap" w:date="2016-02-18T14:01:00Z">
        <w:r w:rsidRPr="00DE50BF">
          <w:rPr>
            <w:rFonts w:ascii="Cambria" w:eastAsiaTheme="minorEastAsia" w:hAnsi="Cambria"/>
            <w:i/>
            <w:lang w:eastAsia="nl-NL"/>
          </w:rPr>
          <w:t>Opmerking voor techniek: Als een gebruiker op het vraagteken-icoontje klikt, opent</w:t>
        </w:r>
      </w:ins>
      <w:ins w:id="243" w:author="Bart Schrap" w:date="2016-02-18T14:36:00Z">
        <w:r w:rsidR="003218A9">
          <w:rPr>
            <w:rFonts w:ascii="Cambria" w:eastAsiaTheme="minorEastAsia" w:hAnsi="Cambria"/>
            <w:i/>
            <w:lang w:eastAsia="nl-NL"/>
          </w:rPr>
          <w:t xml:space="preserve"> er</w:t>
        </w:r>
      </w:ins>
      <w:ins w:id="244" w:author="Bart Schrap" w:date="2016-02-18T14:01:00Z">
        <w:r w:rsidRPr="00DE50BF">
          <w:rPr>
            <w:rFonts w:ascii="Cambria" w:eastAsiaTheme="minorEastAsia" w:hAnsi="Cambria"/>
            <w:i/>
            <w:lang w:eastAsia="nl-NL"/>
          </w:rPr>
          <w:t xml:space="preserve"> een pop-up met tips om een goed wachtwoord op te stellen.” </w:t>
        </w:r>
      </w:ins>
    </w:p>
    <w:p w14:paraId="5BC84CAA" w14:textId="77777777" w:rsidR="00DE50BF" w:rsidRPr="00DE50BF" w:rsidRDefault="00DE50BF" w:rsidP="00DE50BF">
      <w:pPr>
        <w:rPr>
          <w:ins w:id="245" w:author="Bart Schrap" w:date="2016-02-18T14:01:00Z"/>
          <w:rFonts w:ascii="Cambria" w:eastAsiaTheme="minorEastAsia" w:hAnsi="Cambria"/>
          <w:i/>
          <w:lang w:eastAsia="nl-NL"/>
        </w:rPr>
      </w:pPr>
      <w:ins w:id="246" w:author="Bart Schrap" w:date="2016-02-18T14:01:00Z">
        <w:r w:rsidRPr="00DE50BF">
          <w:rPr>
            <w:rFonts w:ascii="Cambria" w:eastAsiaTheme="minorEastAsia" w:hAnsi="Cambria"/>
            <w:i/>
            <w:lang w:eastAsia="nl-NL"/>
          </w:rPr>
          <w:t xml:space="preserve"> </w:t>
        </w:r>
      </w:ins>
    </w:p>
    <w:p w14:paraId="63ADC45C" w14:textId="277FB078" w:rsidR="001B6E3E" w:rsidDel="003218A9" w:rsidRDefault="001B6E3E" w:rsidP="000A42E1">
      <w:pPr>
        <w:rPr>
          <w:del w:id="247" w:author="Bart Schrap" w:date="2016-02-18T14:37:00Z"/>
          <w:rFonts w:ascii="Cambria" w:eastAsiaTheme="minorEastAsia" w:hAnsi="Cambria"/>
          <w:i/>
          <w:lang w:eastAsia="nl-NL"/>
        </w:rPr>
      </w:pPr>
    </w:p>
    <w:p w14:paraId="1C52F3E3" w14:textId="1FB2F56C" w:rsidR="001B6E3E" w:rsidDel="003218A9" w:rsidRDefault="001B6E3E" w:rsidP="000A42E1">
      <w:pPr>
        <w:rPr>
          <w:del w:id="248" w:author="Bart Schrap" w:date="2016-02-18T14:37:00Z"/>
          <w:rFonts w:ascii="Cambria" w:eastAsiaTheme="minorEastAsia" w:hAnsi="Cambria"/>
          <w:i/>
          <w:lang w:eastAsia="nl-NL"/>
        </w:rPr>
      </w:pPr>
      <w:del w:id="249" w:author="Bart Schrap" w:date="2016-02-18T14:37:00Z">
        <w:r w:rsidDel="003218A9">
          <w:rPr>
            <w:rFonts w:ascii="Cambria" w:eastAsiaTheme="minorEastAsia" w:hAnsi="Cambria"/>
            <w:i/>
            <w:lang w:eastAsia="nl-NL"/>
          </w:rPr>
          <w:delText>Voorbeeld:</w:delText>
        </w:r>
      </w:del>
    </w:p>
    <w:p w14:paraId="51367DB7" w14:textId="2F7DFBEA" w:rsidR="001B6E3E" w:rsidDel="003218A9" w:rsidRDefault="001B6E3E" w:rsidP="004E28D5">
      <w:pPr>
        <w:tabs>
          <w:tab w:val="left" w:pos="2835"/>
        </w:tabs>
        <w:rPr>
          <w:del w:id="250" w:author="Bart Schrap" w:date="2016-02-18T14:37:00Z"/>
          <w:rFonts w:ascii="Cambria" w:hAnsi="Cambria"/>
          <w:sz w:val="96"/>
          <w:szCs w:val="96"/>
        </w:rPr>
      </w:pPr>
    </w:p>
    <w:p w14:paraId="739E6849" w14:textId="2B11455C" w:rsidR="004E28D5" w:rsidRPr="00CC5714" w:rsidDel="003218A9" w:rsidRDefault="004E28D5" w:rsidP="004E28D5">
      <w:pPr>
        <w:tabs>
          <w:tab w:val="left" w:pos="2835"/>
        </w:tabs>
        <w:rPr>
          <w:del w:id="251" w:author="Bart Schrap" w:date="2016-02-18T14:37:00Z"/>
          <w:rFonts w:ascii="Cambria" w:hAnsi="Cambria"/>
        </w:rPr>
      </w:pPr>
      <w:del w:id="252" w:author="Bart Schrap" w:date="2016-02-18T14:37:00Z">
        <w:r w:rsidRPr="00CC5714" w:rsidDel="003218A9">
          <w:rPr>
            <w:rFonts w:ascii="Cambria" w:hAnsi="Cambria"/>
            <w:noProof/>
            <w:sz w:val="96"/>
            <w:rPrChange w:id="253" w:author="Unknown">
              <w:rPr>
                <w:noProof/>
              </w:rPr>
            </w:rPrChange>
          </w:rPr>
          <mc:AlternateContent>
            <mc:Choice Requires="wpg">
              <w:drawing>
                <wp:anchor distT="0" distB="0" distL="114300" distR="114300" simplePos="0" relativeHeight="251670528" behindDoc="0" locked="0" layoutInCell="1" allowOverlap="1" wp14:anchorId="04BC81EF" wp14:editId="4ED160A0">
                  <wp:simplePos x="0" y="0"/>
                  <wp:positionH relativeFrom="column">
                    <wp:posOffset>1078865</wp:posOffset>
                  </wp:positionH>
                  <wp:positionV relativeFrom="paragraph">
                    <wp:posOffset>-2540</wp:posOffset>
                  </wp:positionV>
                  <wp:extent cx="4699000" cy="3312160"/>
                  <wp:effectExtent l="0" t="0" r="25400" b="21590"/>
                  <wp:wrapNone/>
                  <wp:docPr id="339" name="Groep 3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9000" cy="3312160"/>
                            <a:chOff x="1334530" y="41189"/>
                            <a:chExt cx="4699580" cy="3312418"/>
                          </a:xfrm>
                        </wpg:grpSpPr>
                        <wps:wsp>
                          <wps:cNvPr id="9" name="Tekstvak 2"/>
                          <wps:cNvSpPr txBox="1">
                            <a:spLocks noChangeArrowheads="1"/>
                          </wps:cNvSpPr>
                          <wps:spPr bwMode="auto">
                            <a:xfrm>
                              <a:off x="4473146" y="41189"/>
                              <a:ext cx="1419225" cy="25717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31BBC726" w14:textId="77777777" w:rsidR="004E28D5" w:rsidRPr="000C675B" w:rsidRDefault="004E28D5" w:rsidP="004E28D5">
                                <w:pPr>
                                  <w:rPr>
                                    <w:color w:val="0070C0"/>
                                    <w:sz w:val="22"/>
                                  </w:rPr>
                                </w:pPr>
                                <w:r w:rsidRPr="000C675B">
                                  <w:rPr>
                                    <w:color w:val="0070C0"/>
                                    <w:sz w:val="22"/>
                                  </w:rPr>
                                  <w:t>Naam medewerker</w:t>
                                </w:r>
                              </w:p>
                            </w:txbxContent>
                          </wps:txbx>
                          <wps:bodyPr rot="0" vert="horz" wrap="square" lIns="91440" tIns="45720" rIns="91440" bIns="45720" anchor="t" anchorCtr="0">
                            <a:noAutofit/>
                          </wps:bodyPr>
                        </wps:wsp>
                        <wpg:grpSp>
                          <wpg:cNvPr id="335" name="Groep 335"/>
                          <wpg:cNvGrpSpPr/>
                          <wpg:grpSpPr>
                            <a:xfrm>
                              <a:off x="1334530" y="304754"/>
                              <a:ext cx="4699580" cy="3048853"/>
                              <a:chOff x="1334530" y="304754"/>
                              <a:chExt cx="4699580" cy="3048853"/>
                            </a:xfrm>
                          </wpg:grpSpPr>
                          <wps:wsp>
                            <wps:cNvPr id="338" name="Rechte verbindingslijn 338"/>
                            <wps:cNvCnPr/>
                            <wps:spPr>
                              <a:xfrm>
                                <a:off x="1334530" y="815411"/>
                                <a:ext cx="4699580" cy="8236"/>
                              </a:xfrm>
                              <a:prstGeom prst="line">
                                <a:avLst/>
                              </a:prstGeom>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wps:wsp>
                          <wps:wsp>
                            <wps:cNvPr id="340" name="Rechte verbindingslijn 340"/>
                            <wps:cNvCnPr/>
                            <wps:spPr>
                              <a:xfrm>
                                <a:off x="1334530" y="807308"/>
                                <a:ext cx="0" cy="2546299"/>
                              </a:xfrm>
                              <a:prstGeom prst="line">
                                <a:avLst/>
                              </a:prstGeom>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wps:wsp>
                          <wps:wsp>
                            <wps:cNvPr id="15" name="Tekstvak 15"/>
                            <wps:cNvSpPr txBox="1"/>
                            <wps:spPr>
                              <a:xfrm>
                                <a:off x="4629448" y="304754"/>
                                <a:ext cx="914400" cy="302871"/>
                              </a:xfrm>
                              <a:prstGeom prst="rect">
                                <a:avLst/>
                              </a:prstGeom>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0BD3DDD7" w14:textId="77777777" w:rsidR="004E28D5" w:rsidRPr="000C675B" w:rsidRDefault="004E28D5" w:rsidP="004E28D5">
                                  <w:pPr>
                                    <w:jc w:val="center"/>
                                    <w:rPr>
                                      <w:sz w:val="22"/>
                                    </w:rPr>
                                  </w:pPr>
                                  <w:r>
                                    <w:rPr>
                                      <w:sz w:val="22"/>
                                    </w:rPr>
                                    <w:t>U</w:t>
                                  </w:r>
                                  <w:r w:rsidRPr="000C675B">
                                    <w:rPr>
                                      <w:sz w:val="22"/>
                                    </w:rPr>
                                    <w:t>itloggen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4BC81EF" id="Groep_x0020_339" o:spid="_x0000_s1026" style="position:absolute;margin-left:84.95pt;margin-top:-.15pt;width:370pt;height:260.8pt;z-index:251670528;mso-width-relative:margin;mso-height-relative:margin" coordorigin="1334530,41189" coordsize="4699580,33124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">
                  <v:shapetype id="_x0000_t202" coordsize="21600,21600" o:spt="202" path="m0,0l0,21600,21600,21600,21600,0xe">
                    <v:stroke joinstyle="miter"/>
                    <v:path gradientshapeok="t" o:connecttype="rect"/>
                  </v:shapetype>
                  <v:shape id="Tekstvak_x0020_2" o:spid="_x0000_s1027" type="#_x0000_t202" style="position:absolute;left:4473146;top:41189;width:141922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oY7IxgAA&#10;ANoAAAAPAAAAZHJzL2Rvd25yZXYueG1sRI/NawIxFMTvgv9DeIVeSs360Wq3RpFCRTzUz0N7e908&#10;dxc3L0sSdfvfG6HgcZiZ3zDjaWMqcSbnS8sKup0EBHFmdcm5gv3u83kEwgdkjZVlUvBHHqaTdmuM&#10;qbYX3tB5G3IRIexTVFCEUKdS+qwgg75ja+LoHawzGKJ0udQOLxFuKtlLkldpsOS4UGBNHwVlx+3J&#10;KNgNNr9P+mU++u6Xs6/1crj6WbqDUo8PzewdRKAm3MP/7YVW8Aa3K/EGyM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oY7IxgAAANoAAAAPAAAAAAAAAAAAAAAAAJcCAABkcnMv&#10;ZG93bnJldi54bWxQSwUGAAAAAAQABAD1AAAAigMAAAAA&#10;" filled="f" stroked="f" strokeweight="2pt">
                    <v:textbox>
                      <w:txbxContent>
                        <w:p w14:paraId="31BBC726" w14:textId="77777777" w:rsidR="004E28D5" w:rsidRPr="000C675B" w:rsidRDefault="004E28D5" w:rsidP="004E28D5">
                          <w:pPr>
                            <w:rPr>
                              <w:color w:val="0070C0"/>
                              <w:sz w:val="22"/>
                            </w:rPr>
                          </w:pPr>
                          <w:r w:rsidRPr="000C675B">
                            <w:rPr>
                              <w:color w:val="0070C0"/>
                              <w:sz w:val="22"/>
                            </w:rPr>
                            <w:t>Naam medewerker</w:t>
                          </w:r>
                        </w:p>
                      </w:txbxContent>
                    </v:textbox>
                  </v:shape>
                  <v:group id="Groep_x0020_335" o:spid="_x0000_s1028" style="position:absolute;left:1334530;top:304754;width:4699580;height:3048853" coordorigin="1334530,304754" coordsize="4699580,3048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4G52YxQAAANwAAAAPAAAAZHJzL2Rvd25yZXYueG1sRI9Pi8IwFMTvgt8hPMGb&#10;pt2iSNcoIruyBxH8A7K3R/Nsi81LabJt/fYbQfA4zMxvmOW6N5VoqXGlZQXxNAJBnFldcq7gcv6e&#10;LEA4j6yxskwKHuRgvRoOlphq2/GR2pPPRYCwS1FB4X2dSumyggy6qa2Jg3ezjUEfZJNL3WAX4KaS&#10;H1E0lwZLDgsF1rQtKLuf/oyCXYfdJom/2v39tn38nmeH6z4mpcajfvMJwlPv3+FX+0crSJIZ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BudmMUAAADcAAAA&#10;DwAAAAAAAAAAAAAAAACpAgAAZHJzL2Rvd25yZXYueG1sUEsFBgAAAAAEAAQA+gAAAJsDAAAAAA==&#10;">
                    <v:line id="Rechte_x0020_verbindingslijn_x0020_338" o:spid="_x0000_s1029" style="position:absolute;visibility:visible;mso-wrap-style:square" from="1334530,815411" to="6034110,8236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7Y9sUAAADcAAAADwAAAGRycy9kb3ducmV2LnhtbERPTWvCQBC9F/wPyxR6Ed0kgtTUVWyh&#10;tIEgaLX0OGTHJJqdDdmtRn999yD0+Hjf82VvGnGmztWWFcTjCARxYXXNpYLd1/voGYTzyBoby6Tg&#10;Sg6Wi8HDHFNtL7yh89aXIoSwS1FB5X2bSumKigy6sW2JA3ewnUEfYFdK3eElhJtGJlE0lQZrDg0V&#10;tvRWUXHa/hoF+fDm3M91PZwePl5nWX78jvdZotTTY796AeGp9//iu/tTK5hMwtpwJhwBuf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L7Y9sUAAADcAAAADwAAAAAAAAAA&#10;AAAAAAChAgAAZHJzL2Rvd25yZXYueG1sUEsFBgAAAAAEAAQA+QAAAJMDAAAAAA==&#10;" filled="t" fillcolor="white [3201]" strokecolor="#548dd4 [1951]" strokeweight="2pt"/>
                    <v:line id="Rechte_x0020_verbindingslijn_x0020_340" o:spid="_x0000_s1030" style="position:absolute;visibility:visible;mso-wrap-style:square" from="1334530,807308" to="1334530,33536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6njcQAAADcAAAADwAAAGRycy9kb3ducmV2LnhtbERPTWvCQBC9C/6HZQQvUjfaIjW6igql&#10;FUTQVvE4ZMckmp0N2a1Gf717EDw+3vd4WptCXKhyuWUFvW4EgjixOudUwd/v19snCOeRNRaWScGN&#10;HEwnzcYYY22vvKHL1qcihLCLUUHmfRlL6ZKMDLquLYkDd7SVQR9glUpd4TWEm0L2o2ggDeYcGjIs&#10;aZFRct7+GwWrzt25w23dGRy/58Pl6rTv7ZZ9pdqtejYC4an2L/HT/aMVvH+E+eFMOAJy8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qeNxAAAANwAAAAPAAAAAAAAAAAA&#10;AAAAAKECAABkcnMvZG93bnJldi54bWxQSwUGAAAAAAQABAD5AAAAkgMAAAAA&#10;" filled="t" fillcolor="white [3201]" strokecolor="#548dd4 [1951]" strokeweight="2pt"/>
                    <v:shape id="Tekstvak_x0020_15" o:spid="_x0000_s1031" type="#_x0000_t202" style="position:absolute;left:4629448;top:304754;width:914400;height:3028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caawwQAA&#10;ANsAAAAPAAAAZHJzL2Rvd25yZXYueG1sRE/bisIwEH0X/Icwwr5p6rJeqEYRQXCfXKsfMDRjU20m&#10;pcnWdr9+s7Dg2xzOddbbzlaipcaXjhVMJwkI4tzpkgsF18thvAThA7LGyjEp6MnDdjMcrDHV7sln&#10;arNQiBjCPkUFJoQ6ldLnhiz6iauJI3dzjcUQYVNI3eAzhttKvifJXFosOTYYrGlvKH9k31ZBYvq7&#10;7PNytvj5zL5weTudPuatUm+jbrcCEagLL/G/+6jj/Bn8/RIPk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HGmsMEAAADbAAAADwAAAAAAAAAAAAAAAACXAgAAZHJzL2Rvd25y&#10;ZXYueG1sUEsFBgAAAAAEAAQA9QAAAIUDAAAAAA==&#10;" fillcolor="white [3201]" strokecolor="#548dd4 [1951]" strokeweight="2pt">
                      <v:textbox>
                        <w:txbxContent>
                          <w:p w14:paraId="0BD3DDD7" w14:textId="77777777" w:rsidR="004E28D5" w:rsidRPr="000C675B" w:rsidRDefault="004E28D5" w:rsidP="004E28D5">
                            <w:pPr>
                              <w:jc w:val="center"/>
                              <w:rPr>
                                <w:sz w:val="22"/>
                              </w:rPr>
                            </w:pPr>
                            <w:r>
                              <w:rPr>
                                <w:sz w:val="22"/>
                              </w:rPr>
                              <w:t>U</w:t>
                            </w:r>
                            <w:r w:rsidRPr="000C675B">
                              <w:rPr>
                                <w:sz w:val="22"/>
                              </w:rPr>
                              <w:t>itloggen</w:t>
                            </w:r>
                          </w:p>
                        </w:txbxContent>
                      </v:textbox>
                    </v:shape>
                  </v:group>
                </v:group>
              </w:pict>
            </mc:Fallback>
          </mc:AlternateContent>
        </w:r>
        <w:r w:rsidRPr="00CC5714" w:rsidDel="003218A9">
          <w:rPr>
            <w:rFonts w:ascii="Cambria" w:hAnsi="Cambria"/>
            <w:sz w:val="96"/>
            <w:szCs w:val="96"/>
          </w:rPr>
          <w:tab/>
        </w:r>
        <w:r w:rsidRPr="00CC5714" w:rsidDel="003218A9">
          <w:rPr>
            <w:rFonts w:ascii="Cambria" w:hAnsi="Cambria"/>
          </w:rPr>
          <w:delText>Opleidingscentrum Omega</w:delText>
        </w:r>
      </w:del>
    </w:p>
    <w:p w14:paraId="1F13B1D5" w14:textId="509E9850" w:rsidR="004E28D5" w:rsidRPr="00CC5714" w:rsidDel="003218A9" w:rsidRDefault="004E28D5" w:rsidP="004E28D5">
      <w:pPr>
        <w:rPr>
          <w:del w:id="254" w:author="Bart Schrap" w:date="2016-02-18T14:37:00Z"/>
          <w:rFonts w:ascii="Cambria" w:hAnsi="Cambria"/>
        </w:rPr>
      </w:pPr>
    </w:p>
    <w:p w14:paraId="5199EEDA" w14:textId="6F461BC0" w:rsidR="004E28D5" w:rsidRPr="00CC5714" w:rsidDel="003218A9" w:rsidRDefault="004E28D5" w:rsidP="004E28D5">
      <w:pPr>
        <w:rPr>
          <w:del w:id="255" w:author="Bart Schrap" w:date="2016-02-18T14:37:00Z"/>
          <w:rFonts w:ascii="Cambria" w:hAnsi="Cambria"/>
        </w:rPr>
      </w:pPr>
    </w:p>
    <w:p w14:paraId="196CFD0F" w14:textId="6FA37F72" w:rsidR="004E28D5" w:rsidRPr="00CC5714" w:rsidDel="003218A9" w:rsidRDefault="004E28D5" w:rsidP="004E28D5">
      <w:pPr>
        <w:rPr>
          <w:del w:id="256" w:author="Bart Schrap" w:date="2016-02-18T14:37:00Z"/>
          <w:rFonts w:ascii="Cambria" w:hAnsi="Cambria"/>
        </w:rPr>
      </w:pPr>
    </w:p>
    <w:p w14:paraId="0534F674" w14:textId="6E5D2B6D" w:rsidR="004E28D5" w:rsidRPr="00CC5714" w:rsidDel="003218A9" w:rsidRDefault="004E28D5" w:rsidP="004E28D5">
      <w:pPr>
        <w:rPr>
          <w:del w:id="257" w:author="Bart Schrap" w:date="2016-02-18T14:37:00Z"/>
          <w:rFonts w:ascii="Cambria" w:hAnsi="Cambria"/>
        </w:rPr>
      </w:pPr>
    </w:p>
    <w:p w14:paraId="5BDF76FD" w14:textId="534EBA1E" w:rsidR="004E28D5" w:rsidRPr="00CC5714" w:rsidDel="003218A9" w:rsidRDefault="004E28D5" w:rsidP="004E28D5">
      <w:pPr>
        <w:rPr>
          <w:del w:id="258" w:author="Bart Schrap" w:date="2016-02-18T14:37:00Z"/>
          <w:rFonts w:ascii="Cambria" w:hAnsi="Cambria"/>
          <w:sz w:val="22"/>
        </w:rPr>
      </w:pPr>
      <w:del w:id="259" w:author="Bart Schrap" w:date="2016-02-18T14:37:00Z">
        <w:r w:rsidRPr="00CC5714" w:rsidDel="003218A9">
          <w:rPr>
            <w:rFonts w:ascii="Cambria" w:hAnsi="Cambria"/>
            <w:sz w:val="22"/>
          </w:rPr>
          <w:delText xml:space="preserve"> Cursussen</w:delText>
        </w:r>
      </w:del>
    </w:p>
    <w:p w14:paraId="26E4A041" w14:textId="51F5C2D7" w:rsidR="004E28D5" w:rsidRPr="00CC5714" w:rsidDel="003218A9" w:rsidRDefault="004E28D5" w:rsidP="004E28D5">
      <w:pPr>
        <w:tabs>
          <w:tab w:val="left" w:pos="2835"/>
        </w:tabs>
        <w:rPr>
          <w:del w:id="260" w:author="Bart Schrap" w:date="2016-02-18T14:37:00Z"/>
          <w:rFonts w:ascii="Cambria" w:hAnsi="Cambria"/>
          <w:sz w:val="22"/>
        </w:rPr>
      </w:pPr>
      <w:del w:id="261" w:author="Bart Schrap" w:date="2016-02-18T14:37:00Z">
        <w:r w:rsidRPr="00CC5714" w:rsidDel="003218A9">
          <w:rPr>
            <w:rFonts w:ascii="Cambria" w:hAnsi="Cambria"/>
            <w:sz w:val="22"/>
          </w:rPr>
          <w:tab/>
          <w:delText>Content</w:delText>
        </w:r>
      </w:del>
    </w:p>
    <w:p w14:paraId="2BE49703" w14:textId="33C6EEC4" w:rsidR="004E28D5" w:rsidRPr="00CC5714" w:rsidDel="003218A9" w:rsidRDefault="004E28D5" w:rsidP="004E28D5">
      <w:pPr>
        <w:rPr>
          <w:del w:id="262" w:author="Bart Schrap" w:date="2016-02-18T14:37:00Z"/>
          <w:rFonts w:ascii="Cambria" w:hAnsi="Cambria"/>
          <w:sz w:val="22"/>
        </w:rPr>
      </w:pPr>
      <w:del w:id="263" w:author="Bart Schrap" w:date="2016-02-18T14:37:00Z">
        <w:r w:rsidRPr="00CC5714" w:rsidDel="003218A9">
          <w:rPr>
            <w:rFonts w:ascii="Cambria" w:hAnsi="Cambria"/>
            <w:sz w:val="22"/>
          </w:rPr>
          <w:delText xml:space="preserve"> Medewerkers</w:delText>
        </w:r>
      </w:del>
    </w:p>
    <w:p w14:paraId="7B8206CF" w14:textId="77777777" w:rsidR="004E28D5" w:rsidRPr="00CC5714" w:rsidRDefault="004E28D5" w:rsidP="004E28D5">
      <w:pPr>
        <w:rPr>
          <w:rFonts w:ascii="Cambria" w:hAnsi="Cambria"/>
          <w:sz w:val="22"/>
        </w:rPr>
      </w:pPr>
    </w:p>
    <w:p w14:paraId="464C204B" w14:textId="77777777" w:rsidR="004E28D5" w:rsidRPr="00CC5714" w:rsidRDefault="004E28D5" w:rsidP="004E28D5">
      <w:pPr>
        <w:rPr>
          <w:rFonts w:ascii="Cambria" w:hAnsi="Cambria"/>
          <w:sz w:val="22"/>
        </w:rPr>
      </w:pPr>
    </w:p>
    <w:p w14:paraId="717FC911" w14:textId="77777777" w:rsidR="004E28D5" w:rsidRPr="00CC5714" w:rsidRDefault="004E28D5" w:rsidP="004E28D5">
      <w:pPr>
        <w:rPr>
          <w:rFonts w:ascii="Cambria" w:hAnsi="Cambria"/>
          <w:sz w:val="22"/>
        </w:rPr>
      </w:pPr>
    </w:p>
    <w:p w14:paraId="4E5179A0" w14:textId="77777777" w:rsidR="004E28D5" w:rsidRPr="00CC5714" w:rsidRDefault="004E28D5" w:rsidP="004E28D5">
      <w:pPr>
        <w:rPr>
          <w:rFonts w:ascii="Cambria" w:hAnsi="Cambria"/>
          <w:sz w:val="22"/>
        </w:rPr>
      </w:pPr>
    </w:p>
    <w:p w14:paraId="26B3D10F" w14:textId="77777777" w:rsidR="004E28D5" w:rsidRPr="00CC5714" w:rsidRDefault="004E28D5" w:rsidP="004E28D5">
      <w:pPr>
        <w:rPr>
          <w:rFonts w:ascii="Cambria" w:hAnsi="Cambria"/>
          <w:sz w:val="22"/>
        </w:rPr>
      </w:pPr>
    </w:p>
    <w:p w14:paraId="5B67EF6F" w14:textId="77777777" w:rsidR="004E28D5" w:rsidRPr="00CC5714" w:rsidRDefault="004E28D5" w:rsidP="004E28D5">
      <w:pPr>
        <w:rPr>
          <w:rFonts w:ascii="Cambria" w:hAnsi="Cambria"/>
          <w:sz w:val="22"/>
        </w:rPr>
      </w:pPr>
    </w:p>
    <w:p w14:paraId="3D595E00" w14:textId="77777777" w:rsidR="004E28D5" w:rsidRPr="00CC5714" w:rsidRDefault="004E28D5" w:rsidP="004E28D5">
      <w:pPr>
        <w:rPr>
          <w:rFonts w:ascii="Cambria" w:hAnsi="Cambria"/>
        </w:rPr>
      </w:pPr>
    </w:p>
    <w:p w14:paraId="2877F653" w14:textId="77777777" w:rsidR="004E28D5" w:rsidRPr="00CC5714" w:rsidRDefault="004E28D5" w:rsidP="004E28D5">
      <w:pPr>
        <w:rPr>
          <w:rFonts w:ascii="Cambria" w:hAnsi="Cambria"/>
        </w:rPr>
      </w:pPr>
    </w:p>
    <w:p w14:paraId="1D319D34" w14:textId="77777777" w:rsidR="004E28D5" w:rsidRPr="00CC5714" w:rsidRDefault="004E28D5" w:rsidP="004E28D5">
      <w:pPr>
        <w:rPr>
          <w:rFonts w:ascii="Cambria" w:hAnsi="Cambria"/>
        </w:rPr>
      </w:pPr>
    </w:p>
    <w:p w14:paraId="13689F92" w14:textId="77777777" w:rsidR="004E28D5" w:rsidRPr="00CC5714" w:rsidRDefault="004E28D5" w:rsidP="004E28D5">
      <w:pPr>
        <w:rPr>
          <w:rFonts w:ascii="Cambria" w:hAnsi="Cambria"/>
        </w:rPr>
      </w:pPr>
    </w:p>
    <w:p w14:paraId="2FBE690D" w14:textId="77777777" w:rsidR="004E28D5" w:rsidRPr="00CC5714" w:rsidRDefault="004E28D5" w:rsidP="004E28D5">
      <w:pPr>
        <w:rPr>
          <w:rFonts w:ascii="Cambria" w:hAnsi="Cambria"/>
        </w:rPr>
      </w:pPr>
    </w:p>
    <w:p w14:paraId="36D0D65D" w14:textId="77777777" w:rsidR="004E28D5" w:rsidRPr="00CC5714" w:rsidRDefault="004E28D5" w:rsidP="004E28D5">
      <w:pPr>
        <w:rPr>
          <w:rFonts w:ascii="Cambria" w:hAnsi="Cambria"/>
        </w:rPr>
      </w:pPr>
    </w:p>
    <w:p w14:paraId="104B3EFA" w14:textId="77777777" w:rsidR="004E28D5" w:rsidRDefault="004E28D5" w:rsidP="000A42E1">
      <w:pPr>
        <w:rPr>
          <w:rFonts w:ascii="Cambria" w:eastAsiaTheme="minorEastAsia" w:hAnsi="Cambria"/>
          <w:i/>
          <w:lang w:eastAsia="nl-NL"/>
        </w:rPr>
      </w:pPr>
    </w:p>
    <w:p w14:paraId="44DAEA58" w14:textId="77777777" w:rsidR="001B6E3E" w:rsidRPr="001B6E3E" w:rsidRDefault="001B6E3E">
      <w:pPr>
        <w:pStyle w:val="Heading1"/>
        <w:numPr>
          <w:ilvl w:val="0"/>
          <w:numId w:val="6"/>
        </w:numPr>
        <w:spacing w:line="360" w:lineRule="auto"/>
        <w:rPr>
          <w:rFonts w:ascii="Cambria" w:hAnsi="Cambria"/>
          <w:b/>
          <w:color w:val="auto"/>
        </w:rPr>
        <w:pPrChange w:id="264" w:author="Bart Schrap" w:date="2016-02-18T14:25:00Z">
          <w:pPr>
            <w:pStyle w:val="Heading1"/>
            <w:numPr>
              <w:numId w:val="15"/>
            </w:numPr>
            <w:spacing w:line="360" w:lineRule="auto"/>
            <w:ind w:left="360" w:hanging="360"/>
          </w:pPr>
        </w:pPrChange>
      </w:pPr>
      <w:bookmarkStart w:id="265" w:name="_Toc314166382"/>
      <w:bookmarkStart w:id="266" w:name="_Toc443570613"/>
      <w:r w:rsidRPr="001B6E3E">
        <w:rPr>
          <w:rFonts w:ascii="Cambria" w:hAnsi="Cambria"/>
          <w:b/>
          <w:color w:val="auto"/>
        </w:rPr>
        <w:t>Formulierontwerp</w:t>
      </w:r>
      <w:bookmarkEnd w:id="265"/>
      <w:bookmarkEnd w:id="266"/>
    </w:p>
    <w:p w14:paraId="21D64915" w14:textId="26FC0B88" w:rsidR="00952B28" w:rsidRPr="00952B28" w:rsidRDefault="001B6E3E" w:rsidP="00952B28">
      <w:pPr>
        <w:rPr>
          <w:ins w:id="267" w:author="Bart Schrap" w:date="2016-02-18T14:49:00Z"/>
          <w:rFonts w:ascii="Cambria" w:hAnsi="Cambria"/>
          <w:i/>
          <w:rPrChange w:id="268" w:author="Bart Schrap" w:date="2016-02-18T14:49:00Z">
            <w:rPr>
              <w:ins w:id="269" w:author="Bart Schrap" w:date="2016-02-18T14:49:00Z"/>
              <w:rFonts w:ascii="Cambria" w:hAnsi="Cambria"/>
            </w:rPr>
          </w:rPrChange>
        </w:rPr>
      </w:pPr>
      <w:del w:id="270" w:author="Bart Schrap" w:date="2016-02-18T14:50:00Z">
        <w:r w:rsidDel="00952B28">
          <w:rPr>
            <w:rFonts w:ascii="Cambria" w:hAnsi="Cambria"/>
            <w:i/>
          </w:rPr>
          <w:delText>Naast pagina's zijn ook formulieren een belangrijk onderdeel van een webapplicatie. Vandaar dat ze hun eigen ontwerpbeschrijving hebben in dit verslag.</w:delText>
        </w:r>
      </w:del>
      <w:ins w:id="271" w:author="Bart Schrap" w:date="2016-02-18T14:49:00Z">
        <w:r w:rsidR="00952B28" w:rsidRPr="00952B28">
          <w:rPr>
            <w:rFonts w:ascii="Cambria" w:hAnsi="Cambria"/>
            <w:i/>
            <w:rPrChange w:id="272" w:author="Bart Schrap" w:date="2016-02-18T14:49:00Z">
              <w:rPr>
                <w:rFonts w:ascii="Cambria" w:hAnsi="Cambria"/>
              </w:rPr>
            </w:rPrChange>
          </w:rPr>
          <w:t>Een formulier op internet is een pagina, waar de bezoeker gegevens kan invullen.</w:t>
        </w:r>
      </w:ins>
      <w:ins w:id="273" w:author="Bart Schrap" w:date="2016-02-18T14:50:00Z">
        <w:r w:rsidR="00952B28">
          <w:rPr>
            <w:rFonts w:ascii="Cambria" w:hAnsi="Cambria"/>
            <w:i/>
          </w:rPr>
          <w:t xml:space="preserve"> Formulieren </w:t>
        </w:r>
      </w:ins>
      <w:ins w:id="274" w:author="Bart Schrap" w:date="2016-02-18T14:51:00Z">
        <w:r w:rsidR="00952B28">
          <w:rPr>
            <w:rFonts w:ascii="Cambria" w:hAnsi="Cambria"/>
            <w:i/>
          </w:rPr>
          <w:t xml:space="preserve">vormen </w:t>
        </w:r>
      </w:ins>
      <w:ins w:id="275" w:author="Bart Schrap" w:date="2016-02-18T14:50:00Z">
        <w:r w:rsidR="00952B28">
          <w:rPr>
            <w:rFonts w:ascii="Cambria" w:hAnsi="Cambria"/>
            <w:i/>
          </w:rPr>
          <w:t>een belangrijk onderdeel van een webapplicatie.</w:t>
        </w:r>
      </w:ins>
      <w:ins w:id="276" w:author="Bart Schrap" w:date="2016-02-18T14:51:00Z">
        <w:r w:rsidR="00952B28">
          <w:rPr>
            <w:rFonts w:ascii="Cambria" w:hAnsi="Cambria"/>
            <w:i/>
          </w:rPr>
          <w:t xml:space="preserve"> </w:t>
        </w:r>
      </w:ins>
      <w:ins w:id="277" w:author="Bart Schrap" w:date="2016-02-18T14:49:00Z">
        <w:r w:rsidR="00952B28" w:rsidRPr="00952B28">
          <w:rPr>
            <w:rFonts w:ascii="Cambria" w:hAnsi="Cambria"/>
            <w:i/>
            <w:rPrChange w:id="278" w:author="Bart Schrap" w:date="2016-02-18T14:49:00Z">
              <w:rPr>
                <w:rFonts w:ascii="Cambria" w:hAnsi="Cambria"/>
              </w:rPr>
            </w:rPrChange>
          </w:rPr>
          <w:t>Veel mensen vinden het moeilijk een formulier in te vullen. Maak het hen dus zo eenvoudig mogelijk:</w:t>
        </w:r>
      </w:ins>
    </w:p>
    <w:p w14:paraId="34BE714A" w14:textId="7F868165" w:rsidR="00952B28" w:rsidRPr="00952B28" w:rsidRDefault="00952B28">
      <w:pPr>
        <w:pStyle w:val="ListParagraph"/>
        <w:numPr>
          <w:ilvl w:val="0"/>
          <w:numId w:val="19"/>
        </w:numPr>
        <w:ind w:left="284" w:hanging="284"/>
        <w:rPr>
          <w:ins w:id="279" w:author="Bart Schrap" w:date="2016-02-18T14:49:00Z"/>
          <w:rFonts w:ascii="Cambria" w:hAnsi="Cambria"/>
          <w:i/>
          <w:rPrChange w:id="280" w:author="Bart Schrap" w:date="2016-02-18T14:52:00Z">
            <w:rPr>
              <w:ins w:id="281" w:author="Bart Schrap" w:date="2016-02-18T14:49:00Z"/>
              <w:rFonts w:ascii="Cambria" w:hAnsi="Cambria"/>
            </w:rPr>
          </w:rPrChange>
        </w:rPr>
        <w:pPrChange w:id="282" w:author="Bart Schrap" w:date="2016-02-18T14:52:00Z">
          <w:pPr/>
        </w:pPrChange>
      </w:pPr>
      <w:ins w:id="283" w:author="Bart Schrap" w:date="2016-02-18T14:49:00Z">
        <w:r w:rsidRPr="00952B28">
          <w:rPr>
            <w:rFonts w:ascii="Cambria" w:hAnsi="Cambria"/>
            <w:i/>
            <w:rPrChange w:id="284" w:author="Bart Schrap" w:date="2016-02-18T14:52:00Z">
              <w:rPr>
                <w:rFonts w:ascii="Cambria" w:hAnsi="Cambria"/>
              </w:rPr>
            </w:rPrChange>
          </w:rPr>
          <w:t>Maak een strak en overzichtelijk ontwerp</w:t>
        </w:r>
      </w:ins>
    </w:p>
    <w:p w14:paraId="090CE260" w14:textId="22041A9B" w:rsidR="00952B28" w:rsidRPr="00952B28" w:rsidRDefault="00952B28">
      <w:pPr>
        <w:pStyle w:val="ListParagraph"/>
        <w:numPr>
          <w:ilvl w:val="0"/>
          <w:numId w:val="19"/>
        </w:numPr>
        <w:ind w:left="284" w:hanging="284"/>
        <w:rPr>
          <w:ins w:id="285" w:author="Bart Schrap" w:date="2016-02-18T14:49:00Z"/>
          <w:rFonts w:ascii="Cambria" w:hAnsi="Cambria"/>
          <w:i/>
          <w:rPrChange w:id="286" w:author="Bart Schrap" w:date="2016-02-18T14:52:00Z">
            <w:rPr>
              <w:ins w:id="287" w:author="Bart Schrap" w:date="2016-02-18T14:49:00Z"/>
              <w:rFonts w:ascii="Cambria" w:hAnsi="Cambria"/>
            </w:rPr>
          </w:rPrChange>
        </w:rPr>
        <w:pPrChange w:id="288" w:author="Bart Schrap" w:date="2016-02-18T14:52:00Z">
          <w:pPr/>
        </w:pPrChange>
      </w:pPr>
      <w:ins w:id="289" w:author="Bart Schrap" w:date="2016-02-18T14:49:00Z">
        <w:r w:rsidRPr="00952B28">
          <w:rPr>
            <w:rFonts w:ascii="Cambria" w:hAnsi="Cambria"/>
            <w:i/>
            <w:rPrChange w:id="290" w:author="Bart Schrap" w:date="2016-02-18T14:52:00Z">
              <w:rPr>
                <w:rFonts w:ascii="Cambria" w:hAnsi="Cambria"/>
              </w:rPr>
            </w:rPrChange>
          </w:rPr>
          <w:t>Maak een formulier aantrekkelijk</w:t>
        </w:r>
      </w:ins>
    </w:p>
    <w:p w14:paraId="4E554315" w14:textId="3C72A50C" w:rsidR="00952B28" w:rsidRPr="00952B28" w:rsidRDefault="00952B28">
      <w:pPr>
        <w:pStyle w:val="ListParagraph"/>
        <w:numPr>
          <w:ilvl w:val="0"/>
          <w:numId w:val="19"/>
        </w:numPr>
        <w:ind w:left="284" w:hanging="284"/>
        <w:rPr>
          <w:ins w:id="291" w:author="Bart Schrap" w:date="2016-02-18T14:49:00Z"/>
          <w:rFonts w:ascii="Cambria" w:hAnsi="Cambria"/>
          <w:i/>
          <w:rPrChange w:id="292" w:author="Bart Schrap" w:date="2016-02-18T14:52:00Z">
            <w:rPr>
              <w:ins w:id="293" w:author="Bart Schrap" w:date="2016-02-18T14:49:00Z"/>
              <w:rFonts w:ascii="Cambria" w:hAnsi="Cambria"/>
            </w:rPr>
          </w:rPrChange>
        </w:rPr>
        <w:pPrChange w:id="294" w:author="Bart Schrap" w:date="2016-02-18T14:52:00Z">
          <w:pPr/>
        </w:pPrChange>
      </w:pPr>
      <w:ins w:id="295" w:author="Bart Schrap" w:date="2016-02-18T14:49:00Z">
        <w:r w:rsidRPr="00952B28">
          <w:rPr>
            <w:rFonts w:ascii="Cambria" w:hAnsi="Cambria"/>
            <w:i/>
            <w:rPrChange w:id="296" w:author="Bart Schrap" w:date="2016-02-18T14:52:00Z">
              <w:rPr>
                <w:rFonts w:ascii="Cambria" w:hAnsi="Cambria"/>
              </w:rPr>
            </w:rPrChange>
          </w:rPr>
          <w:t>Geef duidelijk weer welke velden verplicht ingevuld moeten worden</w:t>
        </w:r>
      </w:ins>
    </w:p>
    <w:p w14:paraId="37FB5E09" w14:textId="227D736D" w:rsidR="00952B28" w:rsidRPr="00952B28" w:rsidRDefault="00952B28">
      <w:pPr>
        <w:pStyle w:val="ListParagraph"/>
        <w:numPr>
          <w:ilvl w:val="0"/>
          <w:numId w:val="19"/>
        </w:numPr>
        <w:ind w:left="284" w:hanging="284"/>
        <w:rPr>
          <w:ins w:id="297" w:author="Bart Schrap" w:date="2016-02-18T14:49:00Z"/>
          <w:rFonts w:ascii="Cambria" w:hAnsi="Cambria"/>
          <w:i/>
          <w:rPrChange w:id="298" w:author="Bart Schrap" w:date="2016-02-18T14:52:00Z">
            <w:rPr>
              <w:ins w:id="299" w:author="Bart Schrap" w:date="2016-02-18T14:49:00Z"/>
              <w:rFonts w:ascii="Cambria" w:hAnsi="Cambria"/>
            </w:rPr>
          </w:rPrChange>
        </w:rPr>
        <w:pPrChange w:id="300" w:author="Bart Schrap" w:date="2016-02-18T14:52:00Z">
          <w:pPr/>
        </w:pPrChange>
      </w:pPr>
      <w:ins w:id="301" w:author="Bart Schrap" w:date="2016-02-18T14:49:00Z">
        <w:r w:rsidRPr="00952B28">
          <w:rPr>
            <w:rFonts w:ascii="Cambria" w:hAnsi="Cambria"/>
            <w:i/>
            <w:rPrChange w:id="302" w:author="Bart Schrap" w:date="2016-02-18T14:52:00Z">
              <w:rPr>
                <w:rFonts w:ascii="Cambria" w:hAnsi="Cambria"/>
              </w:rPr>
            </w:rPrChange>
          </w:rPr>
          <w:t>Zet gegevens die bij elkaar horen, bij elkaar en breng visueel scheiding aan tussen groepen gegevens</w:t>
        </w:r>
      </w:ins>
    </w:p>
    <w:p w14:paraId="41535E34" w14:textId="13A7CC1B" w:rsidR="00952B28" w:rsidRPr="00952B28" w:rsidRDefault="00952B28">
      <w:pPr>
        <w:pStyle w:val="ListParagraph"/>
        <w:numPr>
          <w:ilvl w:val="0"/>
          <w:numId w:val="19"/>
        </w:numPr>
        <w:ind w:left="284" w:hanging="284"/>
        <w:rPr>
          <w:ins w:id="303" w:author="Bart Schrap" w:date="2016-02-18T14:49:00Z"/>
          <w:rFonts w:ascii="Cambria" w:hAnsi="Cambria"/>
          <w:i/>
          <w:rPrChange w:id="304" w:author="Bart Schrap" w:date="2016-02-18T14:52:00Z">
            <w:rPr>
              <w:ins w:id="305" w:author="Bart Schrap" w:date="2016-02-18T14:49:00Z"/>
              <w:rFonts w:ascii="Cambria" w:hAnsi="Cambria"/>
            </w:rPr>
          </w:rPrChange>
        </w:rPr>
        <w:pPrChange w:id="306" w:author="Bart Schrap" w:date="2016-02-18T14:52:00Z">
          <w:pPr/>
        </w:pPrChange>
      </w:pPr>
      <w:ins w:id="307" w:author="Bart Schrap" w:date="2016-02-18T14:49:00Z">
        <w:r w:rsidRPr="00952B28">
          <w:rPr>
            <w:rFonts w:ascii="Cambria" w:hAnsi="Cambria"/>
            <w:i/>
            <w:rPrChange w:id="308" w:author="Bart Schrap" w:date="2016-02-18T14:52:00Z">
              <w:rPr>
                <w:rFonts w:ascii="Cambria" w:hAnsi="Cambria"/>
              </w:rPr>
            </w:rPrChange>
          </w:rPr>
          <w:t xml:space="preserve">Maak </w:t>
        </w:r>
      </w:ins>
      <w:ins w:id="309" w:author="Bart Schrap" w:date="2016-02-18T14:51:00Z">
        <w:r w:rsidRPr="00952B28">
          <w:rPr>
            <w:rFonts w:ascii="Cambria" w:hAnsi="Cambria"/>
            <w:i/>
            <w:rPrChange w:id="310" w:author="Bart Schrap" w:date="2016-02-18T14:52:00Z">
              <w:rPr/>
            </w:rPrChange>
          </w:rPr>
          <w:t xml:space="preserve">formulieren </w:t>
        </w:r>
      </w:ins>
      <w:ins w:id="311" w:author="Bart Schrap" w:date="2016-02-18T14:49:00Z">
        <w:r w:rsidRPr="00952B28">
          <w:rPr>
            <w:rFonts w:ascii="Cambria" w:hAnsi="Cambria"/>
            <w:i/>
            <w:rPrChange w:id="312" w:author="Bart Schrap" w:date="2016-02-18T14:52:00Z">
              <w:rPr>
                <w:rFonts w:ascii="Cambria" w:hAnsi="Cambria"/>
              </w:rPr>
            </w:rPrChange>
          </w:rPr>
          <w:t>niet te gr</w:t>
        </w:r>
      </w:ins>
      <w:ins w:id="313" w:author="Bart Schrap" w:date="2016-02-18T14:51:00Z">
        <w:r w:rsidRPr="00952B28">
          <w:rPr>
            <w:rFonts w:ascii="Cambria" w:hAnsi="Cambria"/>
            <w:i/>
            <w:rPrChange w:id="314" w:author="Bart Schrap" w:date="2016-02-18T14:52:00Z">
              <w:rPr/>
            </w:rPrChange>
          </w:rPr>
          <w:t>o</w:t>
        </w:r>
      </w:ins>
      <w:ins w:id="315" w:author="Bart Schrap" w:date="2016-02-18T14:49:00Z">
        <w:r w:rsidRPr="00952B28">
          <w:rPr>
            <w:rFonts w:ascii="Cambria" w:hAnsi="Cambria"/>
            <w:i/>
            <w:rPrChange w:id="316" w:author="Bart Schrap" w:date="2016-02-18T14:52:00Z">
              <w:rPr>
                <w:rFonts w:ascii="Cambria" w:hAnsi="Cambria"/>
              </w:rPr>
            </w:rPrChange>
          </w:rPr>
          <w:t>ot. Zij gaan er al snel ingewikkeld uitzien. Verdeel liever het formulier over verschillende pagina's</w:t>
        </w:r>
      </w:ins>
    </w:p>
    <w:p w14:paraId="3651D00D" w14:textId="50453B22" w:rsidR="00952B28" w:rsidRPr="00952B28" w:rsidRDefault="00952B28">
      <w:pPr>
        <w:pStyle w:val="ListParagraph"/>
        <w:numPr>
          <w:ilvl w:val="0"/>
          <w:numId w:val="19"/>
        </w:numPr>
        <w:ind w:left="284" w:hanging="284"/>
        <w:rPr>
          <w:ins w:id="317" w:author="Bart Schrap" w:date="2016-02-18T14:49:00Z"/>
          <w:rFonts w:ascii="Cambria" w:hAnsi="Cambria"/>
          <w:i/>
          <w:rPrChange w:id="318" w:author="Bart Schrap" w:date="2016-02-18T14:52:00Z">
            <w:rPr>
              <w:ins w:id="319" w:author="Bart Schrap" w:date="2016-02-18T14:49:00Z"/>
              <w:rFonts w:ascii="Cambria" w:hAnsi="Cambria"/>
            </w:rPr>
          </w:rPrChange>
        </w:rPr>
        <w:pPrChange w:id="320" w:author="Bart Schrap" w:date="2016-02-18T14:52:00Z">
          <w:pPr/>
        </w:pPrChange>
      </w:pPr>
      <w:ins w:id="321" w:author="Bart Schrap" w:date="2016-02-18T14:49:00Z">
        <w:r w:rsidRPr="00952B28">
          <w:rPr>
            <w:rFonts w:ascii="Cambria" w:hAnsi="Cambria"/>
            <w:i/>
            <w:rPrChange w:id="322" w:author="Bart Schrap" w:date="2016-02-18T14:52:00Z">
              <w:rPr>
                <w:rFonts w:ascii="Cambria" w:hAnsi="Cambria"/>
              </w:rPr>
            </w:rPrChange>
          </w:rPr>
          <w:t>Maak eventueel dynamische formulieren waarin vragen die niet ter zake doen, worden weggelaten</w:t>
        </w:r>
      </w:ins>
    </w:p>
    <w:p w14:paraId="7BA7506C" w14:textId="77777777" w:rsidR="00952B28" w:rsidRPr="00952B28" w:rsidRDefault="00952B28" w:rsidP="00952B28">
      <w:pPr>
        <w:rPr>
          <w:ins w:id="323" w:author="Bart Schrap" w:date="2016-02-18T14:49:00Z"/>
          <w:rFonts w:ascii="Cambria" w:hAnsi="Cambria"/>
          <w:i/>
          <w:rPrChange w:id="324" w:author="Bart Schrap" w:date="2016-02-18T14:49:00Z">
            <w:rPr>
              <w:ins w:id="325" w:author="Bart Schrap" w:date="2016-02-18T14:49:00Z"/>
              <w:rFonts w:ascii="Cambria" w:hAnsi="Cambria"/>
            </w:rPr>
          </w:rPrChange>
        </w:rPr>
      </w:pPr>
    </w:p>
    <w:p w14:paraId="5CC526EF" w14:textId="0D7C60C4" w:rsidR="00952B28" w:rsidRPr="00952B28" w:rsidRDefault="00952B28" w:rsidP="00952B28">
      <w:pPr>
        <w:rPr>
          <w:ins w:id="326" w:author="Bart Schrap" w:date="2016-02-18T14:49:00Z"/>
          <w:rFonts w:ascii="Cambria" w:hAnsi="Cambria"/>
          <w:i/>
          <w:rPrChange w:id="327" w:author="Bart Schrap" w:date="2016-02-18T14:49:00Z">
            <w:rPr>
              <w:ins w:id="328" w:author="Bart Schrap" w:date="2016-02-18T14:49:00Z"/>
              <w:rFonts w:ascii="Cambria" w:hAnsi="Cambria"/>
            </w:rPr>
          </w:rPrChange>
        </w:rPr>
      </w:pPr>
      <w:ins w:id="329" w:author="Bart Schrap" w:date="2016-02-18T14:49:00Z">
        <w:r w:rsidRPr="00952B28">
          <w:rPr>
            <w:rFonts w:ascii="Cambria" w:hAnsi="Cambria"/>
            <w:i/>
            <w:rPrChange w:id="330" w:author="Bart Schrap" w:date="2016-02-18T14:49:00Z">
              <w:rPr>
                <w:rFonts w:ascii="Cambria" w:hAnsi="Cambria"/>
              </w:rPr>
            </w:rPrChange>
          </w:rPr>
          <w:t xml:space="preserve">Maak van elk formulier eerst een ontwerp, waaruit duidelijk blijkt welke besturingselementen worden gebruikt en welke velden verplicht moeten worden ingevuld. Dat wordt meestal met </w:t>
        </w:r>
      </w:ins>
      <w:ins w:id="331" w:author="Bart Schrap" w:date="2016-02-18T14:53:00Z">
        <w:r>
          <w:rPr>
            <w:rFonts w:ascii="Cambria" w:hAnsi="Cambria"/>
            <w:i/>
          </w:rPr>
          <w:t>een</w:t>
        </w:r>
      </w:ins>
      <w:ins w:id="332" w:author="Bart Schrap" w:date="2016-02-18T14:49:00Z">
        <w:r w:rsidRPr="00952B28">
          <w:rPr>
            <w:rFonts w:ascii="Cambria" w:hAnsi="Cambria"/>
            <w:i/>
            <w:rPrChange w:id="333" w:author="Bart Schrap" w:date="2016-02-18T14:49:00Z">
              <w:rPr>
                <w:rFonts w:ascii="Cambria" w:hAnsi="Cambria"/>
              </w:rPr>
            </w:rPrChange>
          </w:rPr>
          <w:t xml:space="preserve"> * aangeduid.</w:t>
        </w:r>
      </w:ins>
    </w:p>
    <w:p w14:paraId="3F3B57FD" w14:textId="77777777" w:rsidR="00952B28" w:rsidRDefault="00952B28" w:rsidP="001B6E3E">
      <w:pPr>
        <w:rPr>
          <w:ins w:id="334" w:author="Bart Schrap" w:date="2016-02-18T14:53:00Z"/>
          <w:rFonts w:ascii="Cambria" w:hAnsi="Cambria"/>
        </w:rPr>
      </w:pPr>
    </w:p>
    <w:p w14:paraId="77990269" w14:textId="0BC5B395" w:rsidR="00952B28" w:rsidRPr="00952B28" w:rsidRDefault="00952B28" w:rsidP="001B6E3E">
      <w:pPr>
        <w:rPr>
          <w:rFonts w:ascii="Cambria" w:hAnsi="Cambria"/>
          <w:i/>
          <w:rPrChange w:id="335" w:author="Bart Schrap" w:date="2016-02-18T14:53:00Z">
            <w:rPr>
              <w:rFonts w:ascii="Cambria" w:hAnsi="Cambria"/>
            </w:rPr>
          </w:rPrChange>
        </w:rPr>
      </w:pPr>
      <w:ins w:id="336" w:author="Bart Schrap" w:date="2016-02-18T14:53:00Z">
        <w:r>
          <w:rPr>
            <w:rFonts w:ascii="Cambria" w:hAnsi="Cambria"/>
            <w:i/>
          </w:rPr>
          <w:t>Voorbeeld:</w:t>
        </w:r>
      </w:ins>
    </w:p>
    <w:p w14:paraId="42C84855" w14:textId="77777777" w:rsidR="003218A9" w:rsidRDefault="003218A9" w:rsidP="001B6E3E">
      <w:pPr>
        <w:rPr>
          <w:ins w:id="337" w:author="Bart Schrap" w:date="2016-02-18T14:38:00Z"/>
          <w:rFonts w:ascii="Cambria" w:hAnsi="Cambria"/>
        </w:rPr>
      </w:pPr>
    </w:p>
    <w:p w14:paraId="63C88145" w14:textId="45BB7806" w:rsidR="001B6E3E" w:rsidRPr="00CC5714" w:rsidRDefault="003218A9" w:rsidP="001B6E3E">
      <w:pPr>
        <w:rPr>
          <w:rFonts w:ascii="Cambria" w:hAnsi="Cambria"/>
        </w:rPr>
      </w:pPr>
      <w:ins w:id="338" w:author="Bart Schrap" w:date="2016-02-18T14:39:00Z">
        <w:r>
          <w:rPr>
            <w:rFonts w:ascii="Cambria" w:hAnsi="Cambria"/>
            <w:noProof/>
            <w:rPrChange w:id="339" w:author="Unknown">
              <w:rPr>
                <w:noProof/>
              </w:rPr>
            </w:rPrChange>
          </w:rPr>
          <w:drawing>
            <wp:inline distT="0" distB="0" distL="0" distR="0" wp14:anchorId="43F849B5" wp14:editId="0800BFF5">
              <wp:extent cx="3459868" cy="18653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2">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ins>
      <w:del w:id="340" w:author="Bart Schrap" w:date="2016-02-18T14:38:00Z">
        <w:r w:rsidR="001B6E3E" w:rsidRPr="00CC5714" w:rsidDel="003218A9">
          <w:rPr>
            <w:rFonts w:ascii="Cambria" w:hAnsi="Cambria"/>
            <w:noProof/>
            <w:rPrChange w:id="341" w:author="Unknown">
              <w:rPr>
                <w:noProof/>
              </w:rPr>
            </w:rPrChange>
          </w:rPr>
          <mc:AlternateContent>
            <mc:Choice Requires="wpg">
              <w:drawing>
                <wp:anchor distT="0" distB="0" distL="114300" distR="114300" simplePos="0" relativeHeight="251672576" behindDoc="0" locked="0" layoutInCell="1" allowOverlap="1" wp14:anchorId="04CC528F" wp14:editId="55A52073">
                  <wp:simplePos x="0" y="0"/>
                  <wp:positionH relativeFrom="column">
                    <wp:posOffset>558165</wp:posOffset>
                  </wp:positionH>
                  <wp:positionV relativeFrom="paragraph">
                    <wp:posOffset>80010</wp:posOffset>
                  </wp:positionV>
                  <wp:extent cx="2895600" cy="2352675"/>
                  <wp:effectExtent l="0" t="0" r="19050" b="28575"/>
                  <wp:wrapNone/>
                  <wp:docPr id="347" name="Groep 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95600" cy="2352675"/>
                            <a:chOff x="0" y="0"/>
                            <a:chExt cx="2895600" cy="2352675"/>
                          </a:xfrm>
                        </wpg:grpSpPr>
                        <wps:wsp>
                          <wps:cNvPr id="341" name="Rechthoek 341"/>
                          <wps:cNvSpPr/>
                          <wps:spPr>
                            <a:xfrm>
                              <a:off x="1243914" y="749643"/>
                              <a:ext cx="914400" cy="133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Rechthoek 342"/>
                          <wps:cNvSpPr/>
                          <wps:spPr>
                            <a:xfrm>
                              <a:off x="1243914" y="1005017"/>
                              <a:ext cx="914400" cy="133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Rechthoek 348"/>
                          <wps:cNvSpPr/>
                          <wps:spPr>
                            <a:xfrm>
                              <a:off x="0" y="0"/>
                              <a:ext cx="2895600" cy="2352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FDB9E6" id="Groep_x0020_347" o:spid="_x0000_s1026" style="position:absolute;margin-left:43.95pt;margin-top:6.3pt;width:228pt;height:185.25pt;z-index:251672576" coordsize="2895600,23526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">
                  <v:rect id="Rechthoek_x0020_341" o:spid="_x0000_s1027" style="position:absolute;left:1243914;top:749643;width:914400;height:1333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wnSxwAA&#10;ANwAAAAPAAAAZHJzL2Rvd25yZXYueG1sRI9BS8NAFITvQv/D8gpeSruJipS021IUJQcRWvXg7TX7&#10;mk2bfRuyzzb+e1cQPA4z8w2zXA++VWfqYxPYQD7LQBFXwTZcG3h/e5rOQUVBttgGJgPfFGG9Gl0t&#10;sbDhwls676RWCcKxQANOpCu0jpUjj3EWOuLkHULvUZLsa217vCS4b/VNlt1rjw2nBYcdPTiqTrsv&#10;b+CzHKQ+5s/ycsLJx6R0++r1cW/M9XjYLEAJDfIf/muX1sDtXQ6/Z9IR0K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SsJ0scAAADcAAAADwAAAAAAAAAAAAAAAACXAgAAZHJz&#10;L2Rvd25yZXYueG1sUEsFBgAAAAAEAAQA9QAAAIsDAAAAAA==&#10;" filled="f" strokecolor="black [3213]" strokeweight="1pt"/>
                  <v:rect id="Rechthoek_x0020_342" o:spid="_x0000_s1028" style="position:absolute;left:1243914;top:1005017;width:914400;height:1333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ZelxwAA&#10;ANwAAAAPAAAAZHJzL2Rvd25yZXYueG1sRI9Ba8JAFITvhf6H5RW8iG60pUh0FbG05FAKtXrw9sy+&#10;ZlOzb0P2qem/7xYKPQ4z8w2zWPW+URfqYh3YwGScgSIug625MrD7eB7NQEVBttgEJgPfFGG1vL1Z&#10;YG7Dld/pspVKJQjHHA04kTbXOpaOPMZxaImT9xk6j5JkV2nb4TXBfaOnWfaoPdacFhy2tHFUnrZn&#10;b+BQ9FJ9TV7k9YTD/bBwx/Lt6WjM4K5fz0EJ9fIf/msX1sD9wxR+z6QjoJ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fmXpccAAADcAAAADwAAAAAAAAAAAAAAAACXAgAAZHJz&#10;L2Rvd25yZXYueG1sUEsFBgAAAAAEAAQA9QAAAIsDAAAAAA==&#10;" filled="f" strokecolor="black [3213]" strokeweight="1pt"/>
                  <v:rect id="Rechthoek_x0020_348" o:spid="_x0000_s1029" style="position:absolute;width:2895600;height:2352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MkwwAA&#10;ANwAAAAPAAAAZHJzL2Rvd25yZXYueG1sRE9ba8IwFH4X9h/CGezNpnMioxpFhcHAC9RuA98OyVnb&#10;rTkpTdS6X788CD5+fPfZoreNOFPna8cKnpMUBLF2puZSwUfxNnwF4QOywcYxKbiSh8X8YTDDzLgL&#10;53Q+hFLEEPYZKqhCaDMpva7Iok9cSxy5b9dZDBF2pTQdXmK4beQoTSfSYs2xocKW1hXp38PJKqDP&#10;r5/877jR+61eupzXoVgVO6WeHvvlFESgPtzFN/e7UfAyjmvjmXgE5P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M8MkwwAAANwAAAAPAAAAAAAAAAAAAAAAAJcCAABkcnMvZG93&#10;bnJldi54bWxQSwUGAAAAAAQABAD1AAAAhwMAAAAA&#10;" filled="f" strokecolor="#243f60 [1604]" strokeweight="2pt"/>
                </v:group>
              </w:pict>
            </mc:Fallback>
          </mc:AlternateContent>
        </w:r>
      </w:del>
    </w:p>
    <w:p w14:paraId="1E140F1B" w14:textId="3ADAC8F3" w:rsidR="001B6E3E" w:rsidRPr="00CC5714" w:rsidDel="003218A9" w:rsidRDefault="001B6E3E" w:rsidP="001B6E3E">
      <w:pPr>
        <w:rPr>
          <w:del w:id="342" w:author="Bart Schrap" w:date="2016-02-18T14:38:00Z"/>
          <w:rFonts w:ascii="Cambria" w:hAnsi="Cambria"/>
        </w:rPr>
      </w:pPr>
    </w:p>
    <w:p w14:paraId="02944CE3" w14:textId="3D7B83B8" w:rsidR="001B6E3E" w:rsidRPr="00CC5714" w:rsidDel="003218A9" w:rsidRDefault="001B6E3E" w:rsidP="001B6E3E">
      <w:pPr>
        <w:ind w:left="1416" w:firstLine="708"/>
        <w:rPr>
          <w:del w:id="343" w:author="Bart Schrap" w:date="2016-02-18T14:38:00Z"/>
          <w:rFonts w:ascii="Cambria" w:hAnsi="Cambria"/>
          <w:sz w:val="32"/>
        </w:rPr>
      </w:pPr>
      <w:del w:id="344" w:author="Bart Schrap" w:date="2016-02-18T14:38:00Z">
        <w:r w:rsidRPr="00CC5714" w:rsidDel="003218A9">
          <w:rPr>
            <w:rFonts w:ascii="Cambria" w:hAnsi="Cambria"/>
            <w:sz w:val="32"/>
          </w:rPr>
          <w:delText>Cursus toevoegen</w:delText>
        </w:r>
      </w:del>
    </w:p>
    <w:p w14:paraId="0E565E49" w14:textId="46790C13" w:rsidR="001B6E3E" w:rsidRPr="00CC5714" w:rsidDel="003218A9" w:rsidRDefault="001B6E3E" w:rsidP="001B6E3E">
      <w:pPr>
        <w:ind w:left="1416" w:firstLine="708"/>
        <w:rPr>
          <w:del w:id="345" w:author="Bart Schrap" w:date="2016-02-18T14:38:00Z"/>
          <w:rFonts w:ascii="Cambria" w:hAnsi="Cambria"/>
          <w:sz w:val="32"/>
        </w:rPr>
      </w:pPr>
    </w:p>
    <w:p w14:paraId="226BC461" w14:textId="700B1CBA" w:rsidR="001B6E3E" w:rsidRPr="00CC5714" w:rsidDel="003218A9" w:rsidRDefault="001B6E3E" w:rsidP="001B6E3E">
      <w:pPr>
        <w:tabs>
          <w:tab w:val="left" w:pos="4111"/>
        </w:tabs>
        <w:spacing w:line="360" w:lineRule="auto"/>
        <w:ind w:left="1416"/>
        <w:rPr>
          <w:del w:id="346" w:author="Bart Schrap" w:date="2016-02-18T14:38:00Z"/>
          <w:rFonts w:ascii="Cambria" w:hAnsi="Cambria"/>
          <w:sz w:val="22"/>
        </w:rPr>
      </w:pPr>
      <w:del w:id="347" w:author="Bart Schrap" w:date="2016-02-18T14:38:00Z">
        <w:r w:rsidRPr="00CC5714" w:rsidDel="003218A9">
          <w:rPr>
            <w:rFonts w:ascii="Cambria" w:hAnsi="Cambria"/>
            <w:sz w:val="22"/>
          </w:rPr>
          <w:delText>Soort cursus</w:delText>
        </w:r>
        <w:r w:rsidRPr="00CC5714" w:rsidDel="003218A9">
          <w:rPr>
            <w:rFonts w:ascii="Cambria" w:hAnsi="Cambria"/>
            <w:sz w:val="22"/>
          </w:rPr>
          <w:tab/>
        </w:r>
        <w:r w:rsidRPr="00CC5714" w:rsidDel="003218A9">
          <w:rPr>
            <w:rFonts w:ascii="Cambria" w:hAnsi="Cambria"/>
            <w:b/>
            <w:sz w:val="32"/>
            <w:szCs w:val="32"/>
          </w:rPr>
          <w:delText>˅</w:delText>
        </w:r>
      </w:del>
    </w:p>
    <w:p w14:paraId="1B598E03" w14:textId="16C8279E" w:rsidR="001B6E3E" w:rsidRPr="00CC5714" w:rsidDel="003218A9" w:rsidRDefault="001B6E3E" w:rsidP="001B6E3E">
      <w:pPr>
        <w:spacing w:line="360" w:lineRule="auto"/>
        <w:ind w:left="1418"/>
        <w:rPr>
          <w:del w:id="348" w:author="Bart Schrap" w:date="2016-02-18T14:38:00Z"/>
          <w:rFonts w:ascii="Cambria" w:hAnsi="Cambria"/>
          <w:sz w:val="22"/>
        </w:rPr>
      </w:pPr>
      <w:del w:id="349" w:author="Bart Schrap" w:date="2016-02-18T14:38:00Z">
        <w:r w:rsidRPr="00CC5714" w:rsidDel="003218A9">
          <w:rPr>
            <w:rFonts w:ascii="Cambria" w:hAnsi="Cambria"/>
            <w:sz w:val="22"/>
          </w:rPr>
          <w:delText>Begindatum</w:delText>
        </w:r>
      </w:del>
    </w:p>
    <w:p w14:paraId="55A9DB96" w14:textId="4075093E" w:rsidR="001B6E3E" w:rsidRPr="00CC5714" w:rsidDel="003218A9" w:rsidRDefault="001B6E3E" w:rsidP="001B6E3E">
      <w:pPr>
        <w:spacing w:line="160" w:lineRule="atLeast"/>
        <w:ind w:left="1418"/>
        <w:rPr>
          <w:del w:id="350" w:author="Bart Schrap" w:date="2016-02-18T14:38:00Z"/>
          <w:rFonts w:ascii="Cambria" w:eastAsiaTheme="majorEastAsia" w:hAnsi="Cambria" w:cstheme="majorBidi"/>
          <w:bCs/>
          <w:sz w:val="22"/>
        </w:rPr>
      </w:pPr>
      <w:del w:id="351" w:author="Bart Schrap" w:date="2016-02-18T14:38:00Z">
        <w:r w:rsidRPr="00CC5714" w:rsidDel="003218A9">
          <w:rPr>
            <w:rFonts w:ascii="Cambria" w:hAnsi="Cambria"/>
            <w:noProof/>
            <w:rPrChange w:id="352" w:author="Unknown">
              <w:rPr>
                <w:noProof/>
              </w:rPr>
            </w:rPrChange>
          </w:rPr>
          <mc:AlternateContent>
            <mc:Choice Requires="wps">
              <w:drawing>
                <wp:anchor distT="0" distB="0" distL="114300" distR="114300" simplePos="0" relativeHeight="251674624" behindDoc="0" locked="0" layoutInCell="1" allowOverlap="1" wp14:anchorId="50EF96D3" wp14:editId="1279EC74">
                  <wp:simplePos x="0" y="0"/>
                  <wp:positionH relativeFrom="column">
                    <wp:posOffset>1801495</wp:posOffset>
                  </wp:positionH>
                  <wp:positionV relativeFrom="paragraph">
                    <wp:posOffset>18511</wp:posOffset>
                  </wp:positionV>
                  <wp:extent cx="914400" cy="133350"/>
                  <wp:effectExtent l="0" t="0" r="19050" b="19050"/>
                  <wp:wrapNone/>
                  <wp:docPr id="398" name="Rechthoek 398"/>
                  <wp:cNvGraphicFramePr/>
                  <a:graphic xmlns:a="http://schemas.openxmlformats.org/drawingml/2006/main">
                    <a:graphicData uri="http://schemas.microsoft.com/office/word/2010/wordprocessingShape">
                      <wps:wsp>
                        <wps:cNvSpPr/>
                        <wps:spPr>
                          <a:xfrm>
                            <a:off x="0" y="0"/>
                            <a:ext cx="914400" cy="133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380F0" id="Rechthoek_x0020_398" o:spid="_x0000_s1026" style="position:absolute;margin-left:141.85pt;margin-top:1.45pt;width:1in;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" filled="f" strokecolor="black [3213]" strokeweight="1pt"/>
              </w:pict>
            </mc:Fallback>
          </mc:AlternateContent>
        </w:r>
        <w:r w:rsidRPr="00CC5714" w:rsidDel="003218A9">
          <w:rPr>
            <w:rFonts w:ascii="Cambria" w:eastAsiaTheme="majorEastAsia" w:hAnsi="Cambria" w:cstheme="majorBidi"/>
            <w:bCs/>
            <w:sz w:val="22"/>
          </w:rPr>
          <w:delText>Einddatum</w:delText>
        </w:r>
      </w:del>
    </w:p>
    <w:p w14:paraId="7059E2CE" w14:textId="7304891D" w:rsidR="001B6E3E" w:rsidRPr="00CC5714" w:rsidDel="003218A9" w:rsidRDefault="001B6E3E" w:rsidP="001B6E3E">
      <w:pPr>
        <w:rPr>
          <w:del w:id="353" w:author="Bart Schrap" w:date="2016-02-18T14:38:00Z"/>
          <w:rFonts w:ascii="Cambria" w:eastAsiaTheme="majorEastAsia" w:hAnsi="Cambria" w:cstheme="majorBidi"/>
          <w:b/>
          <w:bCs/>
          <w:sz w:val="28"/>
          <w:szCs w:val="28"/>
        </w:rPr>
      </w:pPr>
      <w:del w:id="354" w:author="Bart Schrap" w:date="2016-02-18T14:38:00Z">
        <w:r w:rsidRPr="00CC5714" w:rsidDel="003218A9">
          <w:rPr>
            <w:rFonts w:ascii="Cambria" w:hAnsi="Cambria"/>
            <w:noProof/>
            <w:rPrChange w:id="355" w:author="Unknown">
              <w:rPr>
                <w:noProof/>
              </w:rPr>
            </w:rPrChange>
          </w:rPr>
          <mc:AlternateContent>
            <mc:Choice Requires="wps">
              <w:drawing>
                <wp:anchor distT="0" distB="0" distL="114300" distR="114300" simplePos="0" relativeHeight="251673600" behindDoc="0" locked="0" layoutInCell="1" allowOverlap="1" wp14:anchorId="6A70E2C6" wp14:editId="07B8AE75">
                  <wp:simplePos x="0" y="0"/>
                  <wp:positionH relativeFrom="column">
                    <wp:posOffset>798830</wp:posOffset>
                  </wp:positionH>
                  <wp:positionV relativeFrom="paragraph">
                    <wp:posOffset>196850</wp:posOffset>
                  </wp:positionV>
                  <wp:extent cx="914400" cy="292735"/>
                  <wp:effectExtent l="0" t="0" r="19050" b="12065"/>
                  <wp:wrapNone/>
                  <wp:docPr id="310" name="Tekstvak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92735"/>
                          </a:xfrm>
                          <a:prstGeom prst="rect">
                            <a:avLst/>
                          </a:prstGeom>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14:paraId="07D9AD52" w14:textId="77777777" w:rsidR="001B6E3E" w:rsidRPr="000C675B" w:rsidRDefault="001B6E3E" w:rsidP="001B6E3E">
                              <w:pPr>
                                <w:jc w:val="center"/>
                                <w:rPr>
                                  <w:sz w:val="22"/>
                                </w:rPr>
                              </w:pPr>
                              <w:r>
                                <w:rPr>
                                  <w:sz w:val="22"/>
                                </w:rPr>
                                <w:t>Toevoegen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70E2C6" id="Tekstvak_x0020_310" o:spid="_x0000_s1032" type="#_x0000_t202" style="position:absolute;margin-left:62.9pt;margin-top:15.5pt;width:1in;height:2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" fillcolor="white [3201]" strokecolor="#548dd4 [1951]" strokeweight="2pt">
                  <v:path arrowok="t"/>
                  <v:textbox>
                    <w:txbxContent>
                      <w:p w14:paraId="07D9AD52" w14:textId="77777777" w:rsidR="001B6E3E" w:rsidRPr="000C675B" w:rsidRDefault="001B6E3E" w:rsidP="001B6E3E">
                        <w:pPr>
                          <w:jc w:val="center"/>
                          <w:rPr>
                            <w:sz w:val="22"/>
                          </w:rPr>
                        </w:pPr>
                        <w:r>
                          <w:rPr>
                            <w:sz w:val="22"/>
                          </w:rPr>
                          <w:t>Toevoegen</w:t>
                        </w:r>
                      </w:p>
                    </w:txbxContent>
                  </v:textbox>
                </v:shape>
              </w:pict>
            </mc:Fallback>
          </mc:AlternateContent>
        </w:r>
      </w:del>
    </w:p>
    <w:p w14:paraId="435EE675" w14:textId="57E45503" w:rsidR="001B6E3E" w:rsidRPr="00CC5714" w:rsidDel="003218A9" w:rsidRDefault="001B6E3E" w:rsidP="001B6E3E">
      <w:pPr>
        <w:rPr>
          <w:del w:id="356" w:author="Bart Schrap" w:date="2016-02-18T14:38:00Z"/>
          <w:rFonts w:ascii="Cambria" w:eastAsiaTheme="majorEastAsia" w:hAnsi="Cambria" w:cstheme="majorBidi"/>
          <w:b/>
          <w:bCs/>
          <w:sz w:val="28"/>
          <w:szCs w:val="28"/>
        </w:rPr>
      </w:pPr>
    </w:p>
    <w:p w14:paraId="2ABBE674" w14:textId="6D9E3100" w:rsidR="001B6E3E" w:rsidRPr="00CC5714" w:rsidDel="003218A9" w:rsidRDefault="001B6E3E" w:rsidP="001B6E3E">
      <w:pPr>
        <w:rPr>
          <w:del w:id="357" w:author="Bart Schrap" w:date="2016-02-18T14:38:00Z"/>
          <w:rFonts w:ascii="Cambria" w:eastAsiaTheme="majorEastAsia" w:hAnsi="Cambria" w:cstheme="majorBidi"/>
          <w:b/>
          <w:bCs/>
          <w:sz w:val="28"/>
          <w:szCs w:val="28"/>
        </w:rPr>
      </w:pPr>
    </w:p>
    <w:p w14:paraId="0584C2B7" w14:textId="68CAAFD4" w:rsidR="001B6E3E" w:rsidRPr="00CC5714" w:rsidDel="003218A9" w:rsidRDefault="001B6E3E" w:rsidP="001B6E3E">
      <w:pPr>
        <w:spacing w:line="360" w:lineRule="auto"/>
        <w:rPr>
          <w:del w:id="358" w:author="Bart Schrap" w:date="2016-02-18T14:38:00Z"/>
          <w:rFonts w:ascii="Cambria" w:hAnsi="Cambria"/>
        </w:rPr>
      </w:pPr>
    </w:p>
    <w:p w14:paraId="512EA066" w14:textId="77777777" w:rsidR="001B6E3E" w:rsidRPr="00CC5714" w:rsidRDefault="001B6E3E" w:rsidP="001B6E3E">
      <w:pPr>
        <w:spacing w:line="360" w:lineRule="auto"/>
        <w:rPr>
          <w:rFonts w:ascii="Cambria" w:hAnsi="Cambria"/>
        </w:rPr>
      </w:pPr>
    </w:p>
    <w:p w14:paraId="279485B1" w14:textId="77777777" w:rsidR="001B6E3E" w:rsidRPr="00B626EF" w:rsidRDefault="001B6E3E" w:rsidP="000A42E1">
      <w:pPr>
        <w:rPr>
          <w:rFonts w:ascii="Cambria" w:eastAsiaTheme="minorEastAsia" w:hAnsi="Cambria"/>
          <w:i/>
          <w:lang w:eastAsia="nl-NL"/>
        </w:rPr>
      </w:pPr>
    </w:p>
    <w:p w14:paraId="105D0011" w14:textId="119C0CF5" w:rsidR="000A42E1" w:rsidRPr="00B626EF" w:rsidRDefault="00B626EF">
      <w:pPr>
        <w:pStyle w:val="Heading1"/>
        <w:numPr>
          <w:ilvl w:val="0"/>
          <w:numId w:val="6"/>
        </w:numPr>
        <w:spacing w:line="360" w:lineRule="auto"/>
        <w:rPr>
          <w:rFonts w:ascii="Cambria" w:hAnsi="Cambria"/>
          <w:b/>
          <w:color w:val="auto"/>
        </w:rPr>
        <w:pPrChange w:id="359" w:author="Bart Schrap" w:date="2016-02-18T14:25:00Z">
          <w:pPr>
            <w:pStyle w:val="Heading1"/>
            <w:numPr>
              <w:numId w:val="15"/>
            </w:numPr>
            <w:spacing w:line="360" w:lineRule="auto"/>
            <w:ind w:left="360" w:hanging="360"/>
          </w:pPr>
        </w:pPrChange>
      </w:pPr>
      <w:bookmarkStart w:id="360" w:name="_Toc443570614"/>
      <w:r>
        <w:rPr>
          <w:rFonts w:ascii="Cambria" w:hAnsi="Cambria"/>
          <w:b/>
          <w:color w:val="auto"/>
        </w:rPr>
        <w:t>Mock-up</w:t>
      </w:r>
      <w:bookmarkEnd w:id="360"/>
    </w:p>
    <w:p w14:paraId="3622AEED" w14:textId="720BF34D" w:rsidR="000A42E1" w:rsidRPr="00B626EF" w:rsidRDefault="000A42E1" w:rsidP="000A42E1">
      <w:pPr>
        <w:rPr>
          <w:rFonts w:ascii="Cambria" w:eastAsiaTheme="minorEastAsia" w:hAnsi="Cambria"/>
          <w:i/>
          <w:lang w:eastAsia="nl-NL"/>
        </w:rPr>
      </w:pPr>
      <w:r w:rsidRPr="00B626EF">
        <w:rPr>
          <w:rFonts w:ascii="Cambria" w:eastAsiaTheme="minorEastAsia" w:hAnsi="Cambria"/>
          <w:i/>
          <w:lang w:eastAsia="nl-NL"/>
        </w:rPr>
        <w:t xml:space="preserve">Een mock-up is een ontwerp op ware grootte van een ontwerp of product. Een mock-up is dus een model of schets van een nog niet uitgewerkte website. Deze wordt gemaakt voordat het grafisch ontwerp wordt </w:t>
      </w:r>
      <w:r w:rsidR="001B6E3E">
        <w:rPr>
          <w:rFonts w:ascii="Cambria" w:eastAsiaTheme="minorEastAsia" w:hAnsi="Cambria"/>
          <w:i/>
          <w:lang w:eastAsia="nl-NL"/>
        </w:rPr>
        <w:t>uitgewerkt</w:t>
      </w:r>
      <w:r w:rsidRPr="00B626EF">
        <w:rPr>
          <w:rFonts w:ascii="Cambria" w:eastAsiaTheme="minorEastAsia" w:hAnsi="Cambria"/>
          <w:i/>
          <w:lang w:eastAsia="nl-NL"/>
        </w:rPr>
        <w:t>.</w:t>
      </w:r>
    </w:p>
    <w:p w14:paraId="6B9D877F" w14:textId="77777777" w:rsidR="000A42E1" w:rsidRPr="00B626EF" w:rsidRDefault="000A42E1" w:rsidP="000A42E1">
      <w:pPr>
        <w:rPr>
          <w:rFonts w:ascii="Cambria" w:eastAsiaTheme="minorEastAsia" w:hAnsi="Cambria"/>
          <w:i/>
          <w:lang w:eastAsia="nl-NL"/>
        </w:rPr>
      </w:pPr>
    </w:p>
    <w:p w14:paraId="15640555" w14:textId="77777777" w:rsidR="000A42E1" w:rsidRPr="00B626EF" w:rsidRDefault="000A42E1" w:rsidP="000A42E1">
      <w:pPr>
        <w:rPr>
          <w:rFonts w:ascii="Cambria" w:eastAsiaTheme="minorEastAsia" w:hAnsi="Cambria"/>
          <w:i/>
          <w:lang w:eastAsia="nl-NL"/>
        </w:rPr>
      </w:pPr>
      <w:r w:rsidRPr="00B626EF">
        <w:rPr>
          <w:rFonts w:ascii="Cambria" w:eastAsiaTheme="minorEastAsia" w:hAnsi="Cambria"/>
          <w:i/>
          <w:lang w:eastAsia="nl-NL"/>
        </w:rPr>
        <w:t>De schets die je al eerder gemaakt hebt geeft een indruk van de indeling van de website, je moodboard geeft een sfeer van de website weer en je wireframe laat zien welke onderdelen komen op welke plaats. In de mock-up komt dit allemaal samen, je maakt dus een levensecht ontwerp (1 op 1) van de website in een grafisch programma zoals Photoshop.</w:t>
      </w:r>
    </w:p>
    <w:p w14:paraId="392D3A76" w14:textId="77777777" w:rsidR="000A42E1" w:rsidRPr="00B626EF" w:rsidRDefault="000A42E1" w:rsidP="000A42E1">
      <w:pPr>
        <w:rPr>
          <w:rFonts w:ascii="Cambria" w:eastAsiaTheme="minorEastAsia" w:hAnsi="Cambria"/>
          <w:i/>
          <w:lang w:eastAsia="nl-NL"/>
        </w:rPr>
      </w:pPr>
    </w:p>
    <w:p w14:paraId="17289DA2" w14:textId="576D3B92" w:rsidR="000A42E1" w:rsidRPr="00B626EF" w:rsidRDefault="000A42E1" w:rsidP="000A42E1">
      <w:pPr>
        <w:rPr>
          <w:rFonts w:ascii="Cambria" w:eastAsiaTheme="minorEastAsia" w:hAnsi="Cambria"/>
          <w:i/>
          <w:lang w:eastAsia="nl-NL"/>
        </w:rPr>
      </w:pPr>
      <w:r w:rsidRPr="00B626EF">
        <w:rPr>
          <w:rFonts w:ascii="Cambria" w:eastAsiaTheme="minorEastAsia" w:hAnsi="Cambria"/>
          <w:i/>
          <w:lang w:eastAsia="nl-NL"/>
        </w:rPr>
        <w:t xml:space="preserve">Tijdens het maken van de mock-up is het nog heel eenvoudig om wijzigingen te maken aan de indeling en de onderdelen. Als de grafische vormgeving gemaakt is, is dat een stuk moeilijker. Als het grafisch ontwerp al </w:t>
      </w:r>
      <w:r w:rsidR="001B6E3E" w:rsidRPr="00B626EF">
        <w:rPr>
          <w:rFonts w:ascii="Cambria" w:eastAsiaTheme="minorEastAsia" w:hAnsi="Cambria"/>
          <w:i/>
          <w:lang w:eastAsia="nl-NL"/>
        </w:rPr>
        <w:t xml:space="preserve">is </w:t>
      </w:r>
      <w:r w:rsidRPr="00B626EF">
        <w:rPr>
          <w:rFonts w:ascii="Cambria" w:eastAsiaTheme="minorEastAsia" w:hAnsi="Cambria"/>
          <w:i/>
          <w:lang w:eastAsia="nl-NL"/>
        </w:rPr>
        <w:t>omgezet naar een werkende website kost het nog meer tijd om aanpassingen te maken.</w:t>
      </w:r>
    </w:p>
    <w:p w14:paraId="0C33FE63" w14:textId="77777777" w:rsidR="000A42E1" w:rsidRPr="00B626EF" w:rsidRDefault="000A42E1" w:rsidP="000A42E1">
      <w:pPr>
        <w:rPr>
          <w:rFonts w:ascii="Cambria" w:eastAsiaTheme="minorEastAsia" w:hAnsi="Cambria"/>
          <w:i/>
          <w:lang w:eastAsia="nl-NL"/>
        </w:rPr>
      </w:pPr>
    </w:p>
    <w:p w14:paraId="41B2C7B9" w14:textId="572A6554" w:rsidR="000A42E1" w:rsidRPr="00B626EF" w:rsidRDefault="000A42E1" w:rsidP="000A42E1">
      <w:pPr>
        <w:rPr>
          <w:rFonts w:ascii="Cambria" w:eastAsiaTheme="minorEastAsia" w:hAnsi="Cambria"/>
          <w:i/>
          <w:lang w:eastAsia="nl-NL"/>
        </w:rPr>
      </w:pPr>
      <w:r w:rsidRPr="00B626EF">
        <w:rPr>
          <w:rFonts w:ascii="Cambria" w:eastAsiaTheme="minorEastAsia" w:hAnsi="Cambria"/>
          <w:i/>
          <w:lang w:eastAsia="nl-NL"/>
        </w:rPr>
        <w:t>Een mock-up is dus een hele goede check om te controleren of alle gewenste onderdelen en functies zijn meegenomen</w:t>
      </w:r>
      <w:r w:rsidR="001B6E3E">
        <w:rPr>
          <w:rFonts w:ascii="Cambria" w:eastAsiaTheme="minorEastAsia" w:hAnsi="Cambria"/>
          <w:i/>
          <w:lang w:eastAsia="nl-NL"/>
        </w:rPr>
        <w:t>. Hiermee</w:t>
      </w:r>
      <w:r w:rsidRPr="00B626EF">
        <w:rPr>
          <w:rFonts w:ascii="Cambria" w:eastAsiaTheme="minorEastAsia" w:hAnsi="Cambria"/>
          <w:i/>
          <w:lang w:eastAsia="nl-NL"/>
        </w:rPr>
        <w:t xml:space="preserve"> kan de opdrachtgever ook werkelijk zien of dit is wat hij/zij bedoelt.</w:t>
      </w:r>
    </w:p>
    <w:p w14:paraId="02A4E10C" w14:textId="77777777" w:rsidR="000A42E1" w:rsidRPr="00B626EF" w:rsidRDefault="000A42E1" w:rsidP="000A42E1">
      <w:pPr>
        <w:rPr>
          <w:rFonts w:ascii="Cambria" w:eastAsiaTheme="minorEastAsia" w:hAnsi="Cambria"/>
          <w:i/>
          <w:lang w:eastAsia="nl-NL"/>
        </w:rPr>
      </w:pPr>
    </w:p>
    <w:p w14:paraId="0A5A3EDD" w14:textId="27F56064" w:rsidR="000A42E1" w:rsidRPr="00B626EF" w:rsidRDefault="001B6E3E" w:rsidP="000A42E1">
      <w:pPr>
        <w:rPr>
          <w:rFonts w:ascii="Cambria" w:hAnsi="Cambria"/>
          <w:i/>
        </w:rPr>
      </w:pPr>
      <w:r>
        <w:rPr>
          <w:rFonts w:ascii="Cambria" w:eastAsiaTheme="minorEastAsia" w:hAnsi="Cambria"/>
          <w:i/>
          <w:lang w:eastAsia="nl-NL"/>
        </w:rPr>
        <w:t>Het GO als geheel, en de</w:t>
      </w:r>
      <w:r w:rsidR="000A42E1" w:rsidRPr="00B626EF">
        <w:rPr>
          <w:rFonts w:ascii="Cambria" w:eastAsiaTheme="minorEastAsia" w:hAnsi="Cambria"/>
          <w:i/>
          <w:lang w:eastAsia="nl-NL"/>
        </w:rPr>
        <w:t xml:space="preserve"> mock-up </w:t>
      </w:r>
      <w:r>
        <w:rPr>
          <w:rFonts w:ascii="Cambria" w:eastAsiaTheme="minorEastAsia" w:hAnsi="Cambria"/>
          <w:i/>
          <w:lang w:eastAsia="nl-NL"/>
        </w:rPr>
        <w:t xml:space="preserve">in het bijzonder, </w:t>
      </w:r>
      <w:r w:rsidR="000A42E1" w:rsidRPr="00B626EF">
        <w:rPr>
          <w:rFonts w:ascii="Cambria" w:eastAsiaTheme="minorEastAsia" w:hAnsi="Cambria"/>
          <w:i/>
          <w:lang w:eastAsia="nl-NL"/>
        </w:rPr>
        <w:t xml:space="preserve">moet dus eerst goedgekeurd worden door de opdrachtgever voordat je verder gaat met </w:t>
      </w:r>
      <w:r>
        <w:rPr>
          <w:rFonts w:ascii="Cambria" w:eastAsiaTheme="minorEastAsia" w:hAnsi="Cambria"/>
          <w:i/>
          <w:lang w:eastAsia="nl-NL"/>
        </w:rPr>
        <w:t>het</w:t>
      </w:r>
      <w:r w:rsidR="000A42E1" w:rsidRPr="00B626EF">
        <w:rPr>
          <w:rFonts w:ascii="Cambria" w:eastAsiaTheme="minorEastAsia" w:hAnsi="Cambria"/>
          <w:i/>
          <w:lang w:eastAsia="nl-NL"/>
        </w:rPr>
        <w:t xml:space="preserve"> </w:t>
      </w:r>
      <w:r>
        <w:rPr>
          <w:rFonts w:ascii="Cambria" w:eastAsiaTheme="minorEastAsia" w:hAnsi="Cambria"/>
          <w:i/>
          <w:lang w:eastAsia="nl-NL"/>
        </w:rPr>
        <w:t>Technisch O</w:t>
      </w:r>
      <w:r w:rsidR="000A42E1" w:rsidRPr="00B626EF">
        <w:rPr>
          <w:rFonts w:ascii="Cambria" w:eastAsiaTheme="minorEastAsia" w:hAnsi="Cambria"/>
          <w:i/>
          <w:lang w:eastAsia="nl-NL"/>
        </w:rPr>
        <w:t>ntwerp.</w:t>
      </w:r>
      <w:r w:rsidR="000A42E1" w:rsidRPr="00B626EF">
        <w:rPr>
          <w:rFonts w:ascii="Cambria" w:hAnsi="Cambria"/>
          <w:i/>
        </w:rPr>
        <w:t xml:space="preserve">  </w:t>
      </w:r>
    </w:p>
    <w:p w14:paraId="3FA7FBBC" w14:textId="77777777" w:rsidR="00806B0A" w:rsidRPr="00CC5714" w:rsidRDefault="00806B0A" w:rsidP="00806B0A">
      <w:pPr>
        <w:rPr>
          <w:rFonts w:ascii="Cambria" w:hAnsi="Cambria"/>
          <w:lang w:val="nl-NL"/>
        </w:rPr>
      </w:pPr>
    </w:p>
    <w:p w14:paraId="2A712494" w14:textId="77777777" w:rsidR="00806B0A" w:rsidRPr="000D509E" w:rsidRDefault="00806B0A">
      <w:pPr>
        <w:pStyle w:val="Heading1"/>
        <w:numPr>
          <w:ilvl w:val="0"/>
          <w:numId w:val="6"/>
        </w:numPr>
        <w:spacing w:line="360" w:lineRule="auto"/>
        <w:rPr>
          <w:rFonts w:ascii="Cambria" w:hAnsi="Cambria"/>
          <w:b/>
          <w:color w:val="auto"/>
        </w:rPr>
        <w:pPrChange w:id="361" w:author="Bart Schrap" w:date="2016-02-18T14:25:00Z">
          <w:pPr>
            <w:pStyle w:val="Heading1"/>
            <w:numPr>
              <w:numId w:val="15"/>
            </w:numPr>
            <w:spacing w:line="360" w:lineRule="auto"/>
            <w:ind w:left="360" w:hanging="360"/>
          </w:pPr>
        </w:pPrChange>
      </w:pPr>
      <w:bookmarkStart w:id="362" w:name="_Toc316133150"/>
      <w:bookmarkStart w:id="363" w:name="_Toc443570615"/>
      <w:r w:rsidRPr="000D509E">
        <w:rPr>
          <w:rFonts w:ascii="Cambria" w:hAnsi="Cambria"/>
          <w:b/>
          <w:color w:val="auto"/>
        </w:rPr>
        <w:t>Conclusie</w:t>
      </w:r>
      <w:bookmarkEnd w:id="362"/>
      <w:bookmarkEnd w:id="363"/>
    </w:p>
    <w:p w14:paraId="51950DF8" w14:textId="77777777" w:rsidR="00806B0A" w:rsidRPr="00077D40" w:rsidRDefault="00806B0A" w:rsidP="00806B0A">
      <w:pPr>
        <w:rPr>
          <w:rFonts w:ascii="Cambria" w:hAnsi="Cambria"/>
          <w:i/>
          <w:lang w:val="nl-NL"/>
        </w:rPr>
      </w:pPr>
      <w:r w:rsidRPr="00077D40">
        <w:rPr>
          <w:rFonts w:ascii="Cambria" w:hAnsi="Cambria"/>
          <w:i/>
          <w:lang w:val="nl-NL"/>
        </w:rPr>
        <w:t xml:space="preserve">Hier geef je kort het belangrijkste resultaat van dit verslag weer. Geef ook aan dat </w:t>
      </w:r>
      <w:r>
        <w:rPr>
          <w:rFonts w:ascii="Cambria" w:hAnsi="Cambria"/>
          <w:i/>
          <w:lang w:val="nl-NL"/>
        </w:rPr>
        <w:t>je na</w:t>
      </w:r>
      <w:r w:rsidRPr="00077D40">
        <w:rPr>
          <w:rFonts w:ascii="Cambria" w:hAnsi="Cambria"/>
          <w:i/>
          <w:lang w:val="nl-NL"/>
        </w:rPr>
        <w:t xml:space="preserve"> akkoord door de opdrachtgever </w:t>
      </w:r>
      <w:r>
        <w:rPr>
          <w:rFonts w:ascii="Cambria" w:hAnsi="Cambria"/>
          <w:i/>
          <w:lang w:val="nl-NL"/>
        </w:rPr>
        <w:t xml:space="preserve">op het FO en het GO </w:t>
      </w:r>
      <w:r w:rsidRPr="00077D40">
        <w:rPr>
          <w:rFonts w:ascii="Cambria" w:hAnsi="Cambria"/>
          <w:i/>
          <w:lang w:val="nl-NL"/>
        </w:rPr>
        <w:t xml:space="preserve">verder </w:t>
      </w:r>
      <w:r>
        <w:rPr>
          <w:rFonts w:ascii="Cambria" w:hAnsi="Cambria"/>
          <w:i/>
          <w:lang w:val="nl-NL"/>
        </w:rPr>
        <w:t>zult gaan</w:t>
      </w:r>
      <w:r w:rsidRPr="00077D40">
        <w:rPr>
          <w:rFonts w:ascii="Cambria" w:hAnsi="Cambria"/>
          <w:i/>
          <w:lang w:val="nl-NL"/>
        </w:rPr>
        <w:t xml:space="preserve"> met het ontwikkeltraject en dat er een Technisch Ontwerp en een Testplan zullen worden geschreven.</w:t>
      </w:r>
    </w:p>
    <w:p w14:paraId="3078C748" w14:textId="2835B88F" w:rsidR="0008234C" w:rsidRPr="00CD5AD6" w:rsidRDefault="0008234C" w:rsidP="00CD5AD6">
      <w:pPr>
        <w:pStyle w:val="Heading1"/>
        <w:rPr>
          <w:rFonts w:ascii="Cambria" w:hAnsi="Cambria"/>
          <w:color w:val="auto"/>
          <w:sz w:val="24"/>
          <w:szCs w:val="24"/>
        </w:rPr>
      </w:pPr>
      <w:bookmarkStart w:id="364" w:name="_GoBack"/>
      <w:bookmarkEnd w:id="364"/>
    </w:p>
    <w:sectPr w:rsidR="0008234C" w:rsidRPr="00CD5AD6" w:rsidSect="000A42E1">
      <w:headerReference w:type="default" r:id="rId13"/>
      <w:footerReference w:type="even" r:id="rId14"/>
      <w:footerReference w:type="default" r:id="rId15"/>
      <w:footerReference w:type="first" r:id="rId16"/>
      <w:pgSz w:w="11900" w:h="16840"/>
      <w:pgMar w:top="1843"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1F942" w14:textId="77777777" w:rsidR="00060272" w:rsidRDefault="00060272" w:rsidP="00083086">
      <w:r>
        <w:separator/>
      </w:r>
    </w:p>
  </w:endnote>
  <w:endnote w:type="continuationSeparator" w:id="0">
    <w:p w14:paraId="0DC89843" w14:textId="77777777" w:rsidR="00060272" w:rsidRDefault="00060272" w:rsidP="0008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0D22B" w14:textId="77777777" w:rsidR="00867ED9" w:rsidRDefault="00867ED9" w:rsidP="00362C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DA3DB9" w14:textId="77777777" w:rsidR="00867ED9" w:rsidRDefault="00867E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948F" w14:textId="63D20DFB" w:rsidR="00867ED9" w:rsidRDefault="00867ED9" w:rsidP="00362CB3">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DB4829">
      <w:rPr>
        <w:rStyle w:val="PageNumber"/>
        <w:noProof/>
      </w:rPr>
      <w:t>9</w:t>
    </w:r>
    <w:r>
      <w:rPr>
        <w:rStyle w:val="PageNumber"/>
      </w:rPr>
      <w:fldChar w:fldCharType="end"/>
    </w:r>
    <w:r>
      <w:rPr>
        <w:rStyle w:val="PageNumber"/>
      </w:rPr>
      <w:t xml:space="preserve"> -</w:t>
    </w:r>
  </w:p>
  <w:p w14:paraId="138290E5" w14:textId="034023B3" w:rsidR="00867ED9" w:rsidRPr="00362CB3" w:rsidRDefault="000A42E1" w:rsidP="00362CB3">
    <w:pPr>
      <w:pStyle w:val="Footer"/>
      <w:rPr>
        <w:rFonts w:ascii="Calibri" w:hAnsi="Calibri"/>
        <w:sz w:val="18"/>
        <w:szCs w:val="18"/>
      </w:rPr>
    </w:pPr>
    <w:r>
      <w:rPr>
        <w:rFonts w:ascii="Calibri" w:hAnsi="Calibri"/>
        <w:noProof/>
        <w:sz w:val="18"/>
        <w:szCs w:val="18"/>
        <w:lang w:val="en-US" w:eastAsia="en-US"/>
      </w:rPr>
      <mc:AlternateContent>
        <mc:Choice Requires="wps">
          <w:drawing>
            <wp:anchor distT="0" distB="0" distL="114300" distR="114300" simplePos="0" relativeHeight="251661312" behindDoc="0" locked="0" layoutInCell="1" allowOverlap="1" wp14:anchorId="227DD05E" wp14:editId="781425B4">
              <wp:simplePos x="0" y="0"/>
              <wp:positionH relativeFrom="column">
                <wp:posOffset>23495</wp:posOffset>
              </wp:positionH>
              <wp:positionV relativeFrom="paragraph">
                <wp:posOffset>-271145</wp:posOffset>
              </wp:positionV>
              <wp:extent cx="5715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DB070FB" id="Straight_x0020_Connector_x0020_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pt,-21.3pt" to="451.85pt,-2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" strokecolor="black [3213]" strokeweight=".25p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40FB8" w14:textId="77777777" w:rsidR="000A42E1" w:rsidRPr="00CC5714" w:rsidRDefault="000A42E1" w:rsidP="000A42E1">
    <w:pPr>
      <w:rPr>
        <w:rFonts w:ascii="Cambria" w:hAnsi="Cambria"/>
      </w:rPr>
    </w:pPr>
    <w:r>
      <w:rPr>
        <w:rFonts w:ascii="Cambria" w:hAnsi="Cambria"/>
        <w:color w:val="BFBFBF" w:themeColor="background1" w:themeShade="BF"/>
        <w:sz w:val="16"/>
        <w:szCs w:val="16"/>
      </w:rPr>
      <w:fldChar w:fldCharType="begin"/>
    </w:r>
    <w:r>
      <w:rPr>
        <w:rFonts w:ascii="Cambria" w:hAnsi="Cambria"/>
        <w:color w:val="BFBFBF" w:themeColor="background1" w:themeShade="BF"/>
        <w:sz w:val="16"/>
        <w:szCs w:val="16"/>
      </w:rPr>
      <w:instrText xml:space="preserve"> FILENAME  \* MERGEFORMAT </w:instrText>
    </w:r>
    <w:r>
      <w:rPr>
        <w:rFonts w:ascii="Cambria" w:hAnsi="Cambria"/>
        <w:color w:val="BFBFBF" w:themeColor="background1" w:themeShade="BF"/>
        <w:sz w:val="16"/>
        <w:szCs w:val="16"/>
      </w:rPr>
      <w:fldChar w:fldCharType="separate"/>
    </w:r>
    <w:ins w:id="365" w:author="Bart Schrap" w:date="2016-02-25T21:03:00Z">
      <w:r w:rsidR="00DB4829">
        <w:rPr>
          <w:rFonts w:ascii="Cambria" w:hAnsi="Cambria"/>
          <w:noProof/>
          <w:color w:val="BFBFBF" w:themeColor="background1" w:themeShade="BF"/>
          <w:sz w:val="16"/>
          <w:szCs w:val="16"/>
        </w:rPr>
        <w:t>Template_GO_AO_V0.2.docx</w:t>
      </w:r>
    </w:ins>
    <w:del w:id="366" w:author="Bart Schrap" w:date="2016-02-25T21:03:00Z">
      <w:r w:rsidDel="00DB4829">
        <w:rPr>
          <w:rFonts w:ascii="Cambria" w:hAnsi="Cambria"/>
          <w:noProof/>
          <w:color w:val="BFBFBF" w:themeColor="background1" w:themeShade="BF"/>
          <w:sz w:val="16"/>
          <w:szCs w:val="16"/>
        </w:rPr>
        <w:delText>Template_GO_AO_V0.1.docx</w:delText>
      </w:r>
    </w:del>
    <w:r>
      <w:rPr>
        <w:rFonts w:ascii="Cambria" w:hAnsi="Cambria"/>
        <w:color w:val="BFBFBF" w:themeColor="background1" w:themeShade="BF"/>
        <w:sz w:val="16"/>
        <w:szCs w:val="16"/>
      </w:rPr>
      <w:fldChar w:fldCharType="end"/>
    </w:r>
    <w:r>
      <w:rPr>
        <w:rFonts w:ascii="Cambria" w:hAnsi="Cambria"/>
      </w:rPr>
      <w:fldChar w:fldCharType="begin"/>
    </w:r>
    <w:r>
      <w:rPr>
        <w:rFonts w:ascii="Cambria" w:hAnsi="Cambria"/>
      </w:rPr>
      <w:instrText xml:space="preserve"> TITLE  \* MERGEFORMAT </w:instrText>
    </w:r>
    <w:r>
      <w:rPr>
        <w:rFonts w:ascii="Cambria" w:hAnsi="Cambria"/>
      </w:rPr>
      <w:fldChar w:fldCharType="end"/>
    </w:r>
  </w:p>
  <w:p w14:paraId="7F0EAD1C" w14:textId="77777777" w:rsidR="000A42E1" w:rsidRDefault="000A42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D4959" w14:textId="77777777" w:rsidR="00060272" w:rsidRDefault="00060272" w:rsidP="00083086">
      <w:r>
        <w:separator/>
      </w:r>
    </w:p>
  </w:footnote>
  <w:footnote w:type="continuationSeparator" w:id="0">
    <w:p w14:paraId="4AD7661D" w14:textId="77777777" w:rsidR="00060272" w:rsidRDefault="00060272" w:rsidP="000830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6018E" w14:textId="335C9EAD" w:rsidR="000A42E1" w:rsidRDefault="000A42E1">
    <w:pPr>
      <w:pStyle w:val="Header"/>
    </w:pPr>
    <w:r>
      <w:rPr>
        <w:rFonts w:ascii="Calibri" w:hAnsi="Calibri"/>
        <w:noProof/>
        <w:sz w:val="18"/>
        <w:szCs w:val="18"/>
        <w:lang w:val="en-US" w:eastAsia="en-US"/>
      </w:rPr>
      <mc:AlternateContent>
        <mc:Choice Requires="wps">
          <w:drawing>
            <wp:anchor distT="0" distB="0" distL="114300" distR="114300" simplePos="0" relativeHeight="251659264" behindDoc="0" locked="0" layoutInCell="1" allowOverlap="1" wp14:anchorId="20479204" wp14:editId="0F9D92F2">
              <wp:simplePos x="0" y="0"/>
              <wp:positionH relativeFrom="column">
                <wp:posOffset>-49530</wp:posOffset>
              </wp:positionH>
              <wp:positionV relativeFrom="paragraph">
                <wp:posOffset>697865</wp:posOffset>
              </wp:positionV>
              <wp:extent cx="57150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5715000" cy="0"/>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D8D2200" id="Straight_x0020_Connector_x0020_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pt,54.95pt" to="446.1pt,5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" strokecolor="black [3213]" strokeweight=".25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890D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584308"/>
    <w:multiLevelType w:val="multilevel"/>
    <w:tmpl w:val="FAB6E01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18034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B17952"/>
    <w:multiLevelType w:val="hybridMultilevel"/>
    <w:tmpl w:val="300E1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D885704"/>
    <w:multiLevelType w:val="hybridMultilevel"/>
    <w:tmpl w:val="A324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990A61"/>
    <w:multiLevelType w:val="hybridMultilevel"/>
    <w:tmpl w:val="2494BCD4"/>
    <w:lvl w:ilvl="0" w:tplc="B06A4D62">
      <w:start w:val="1"/>
      <w:numFmt w:val="decimal"/>
      <w:lvlText w:val="%1"/>
      <w:lvlJc w:val="left"/>
      <w:pPr>
        <w:ind w:left="284" w:hanging="284"/>
      </w:pPr>
      <w:rPr>
        <w:rFonts w:ascii="Calibri" w:hAnsi="Calibri" w:cs="Times New Roman" w:hint="default"/>
        <w:b w:val="0"/>
        <w:i w:val="0"/>
        <w:color w:val="000000" w:themeColor="text1"/>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4B048D2"/>
    <w:multiLevelType w:val="hybridMultilevel"/>
    <w:tmpl w:val="896C94FC"/>
    <w:lvl w:ilvl="0" w:tplc="09C084D0">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3C0266"/>
    <w:multiLevelType w:val="hybridMultilevel"/>
    <w:tmpl w:val="18781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B702B99"/>
    <w:multiLevelType w:val="hybridMultilevel"/>
    <w:tmpl w:val="A9F0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933885"/>
    <w:multiLevelType w:val="hybridMultilevel"/>
    <w:tmpl w:val="531CBC56"/>
    <w:lvl w:ilvl="0" w:tplc="51D0FC0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3B582E"/>
    <w:multiLevelType w:val="hybridMultilevel"/>
    <w:tmpl w:val="EE3AD13C"/>
    <w:lvl w:ilvl="0" w:tplc="B1C4559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EF3B8B"/>
    <w:multiLevelType w:val="hybridMultilevel"/>
    <w:tmpl w:val="031C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F75CB5"/>
    <w:multiLevelType w:val="hybridMultilevel"/>
    <w:tmpl w:val="9A9E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A51208"/>
    <w:multiLevelType w:val="hybridMultilevel"/>
    <w:tmpl w:val="E18423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3B953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6"/>
  </w:num>
  <w:num w:numId="3">
    <w:abstractNumId w:val="11"/>
  </w:num>
  <w:num w:numId="4">
    <w:abstractNumId w:val="7"/>
  </w:num>
  <w:num w:numId="5">
    <w:abstractNumId w:val="13"/>
  </w:num>
  <w:num w:numId="6">
    <w:abstractNumId w:val="1"/>
  </w:num>
  <w:num w:numId="7">
    <w:abstractNumId w:val="0"/>
  </w:num>
  <w:num w:numId="8">
    <w:abstractNumId w:val="3"/>
  </w:num>
  <w:num w:numId="9">
    <w:abstractNumId w:val="12"/>
  </w:num>
  <w:num w:numId="10">
    <w:abstractNumId w:val="18"/>
  </w:num>
  <w:num w:numId="11">
    <w:abstractNumId w:val="4"/>
  </w:num>
  <w:num w:numId="12">
    <w:abstractNumId w:val="17"/>
  </w:num>
  <w:num w:numId="13">
    <w:abstractNumId w:val="9"/>
  </w:num>
  <w:num w:numId="14">
    <w:abstractNumId w:val="5"/>
  </w:num>
  <w:num w:numId="15">
    <w:abstractNumId w:val="2"/>
  </w:num>
  <w:num w:numId="16">
    <w:abstractNumId w:val="15"/>
  </w:num>
  <w:num w:numId="17">
    <w:abstractNumId w:val="8"/>
  </w:num>
  <w:num w:numId="18">
    <w:abstractNumId w:val="10"/>
  </w:num>
  <w:num w:numId="19">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Schrap">
    <w15:presenceInfo w15:providerId="Windows Live" w15:userId="d31fe236bd656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markup="0"/>
  <w:doNotTrackMoves/>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B64"/>
    <w:rsid w:val="00026DB3"/>
    <w:rsid w:val="00060272"/>
    <w:rsid w:val="0006338B"/>
    <w:rsid w:val="0008234C"/>
    <w:rsid w:val="00083086"/>
    <w:rsid w:val="00091B64"/>
    <w:rsid w:val="000A42E1"/>
    <w:rsid w:val="000B3590"/>
    <w:rsid w:val="00131F6D"/>
    <w:rsid w:val="0018436B"/>
    <w:rsid w:val="001B6E3E"/>
    <w:rsid w:val="001E5285"/>
    <w:rsid w:val="00310C5A"/>
    <w:rsid w:val="003218A9"/>
    <w:rsid w:val="003356F8"/>
    <w:rsid w:val="00362CB3"/>
    <w:rsid w:val="003C326C"/>
    <w:rsid w:val="003F7A34"/>
    <w:rsid w:val="0043139F"/>
    <w:rsid w:val="00442298"/>
    <w:rsid w:val="00497755"/>
    <w:rsid w:val="004E28D5"/>
    <w:rsid w:val="006A5925"/>
    <w:rsid w:val="006B0261"/>
    <w:rsid w:val="006C6BDE"/>
    <w:rsid w:val="006F0A48"/>
    <w:rsid w:val="006F37E6"/>
    <w:rsid w:val="007A3805"/>
    <w:rsid w:val="007D2607"/>
    <w:rsid w:val="00806B0A"/>
    <w:rsid w:val="008129A0"/>
    <w:rsid w:val="008140D9"/>
    <w:rsid w:val="00822361"/>
    <w:rsid w:val="00847CBE"/>
    <w:rsid w:val="00856F03"/>
    <w:rsid w:val="00867ED9"/>
    <w:rsid w:val="008D3EA0"/>
    <w:rsid w:val="008D7FBB"/>
    <w:rsid w:val="00904EB2"/>
    <w:rsid w:val="0093238D"/>
    <w:rsid w:val="00952B28"/>
    <w:rsid w:val="00960F39"/>
    <w:rsid w:val="009B6E50"/>
    <w:rsid w:val="009F5C04"/>
    <w:rsid w:val="00A2009A"/>
    <w:rsid w:val="00A84AA5"/>
    <w:rsid w:val="00B62112"/>
    <w:rsid w:val="00B626EF"/>
    <w:rsid w:val="00C17B56"/>
    <w:rsid w:val="00C501E1"/>
    <w:rsid w:val="00CB4128"/>
    <w:rsid w:val="00CC5714"/>
    <w:rsid w:val="00CD5AD6"/>
    <w:rsid w:val="00DA041F"/>
    <w:rsid w:val="00DB4829"/>
    <w:rsid w:val="00DD218A"/>
    <w:rsid w:val="00DE4603"/>
    <w:rsid w:val="00DE50BF"/>
    <w:rsid w:val="00E30E40"/>
    <w:rsid w:val="00F5476E"/>
    <w:rsid w:val="00F96B03"/>
    <w:rsid w:val="00FC31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593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086"/>
    <w:rPr>
      <w:rFonts w:ascii="Times New Roman" w:eastAsia="Times New Roman" w:hAnsi="Times New Roman" w:cs="Times New Roman"/>
      <w:lang w:val="en-US" w:eastAsia="en-US"/>
    </w:rPr>
  </w:style>
  <w:style w:type="paragraph" w:styleId="Heading1">
    <w:name w:val="heading 1"/>
    <w:basedOn w:val="Normal"/>
    <w:next w:val="Normal"/>
    <w:link w:val="Heading1Char"/>
    <w:uiPriority w:val="9"/>
    <w:qFormat/>
    <w:rsid w:val="0008234C"/>
    <w:pPr>
      <w:keepNext/>
      <w:keepLines/>
      <w:outlineLvl w:val="0"/>
    </w:pPr>
    <w:rPr>
      <w:rFonts w:ascii="Calibri" w:eastAsiaTheme="majorEastAsia" w:hAnsi="Calibri" w:cstheme="majorBidi"/>
      <w:bCs/>
      <w:color w:val="000000" w:themeColor="text1"/>
      <w:sz w:val="28"/>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086"/>
    <w:pPr>
      <w:tabs>
        <w:tab w:val="center" w:pos="4536"/>
        <w:tab w:val="right" w:pos="9072"/>
      </w:tabs>
    </w:pPr>
    <w:rPr>
      <w:rFonts w:asciiTheme="minorHAnsi" w:eastAsiaTheme="minorEastAsia" w:hAnsiTheme="minorHAnsi" w:cstheme="minorBidi"/>
      <w:lang w:val="nl-NL" w:eastAsia="nl-NL"/>
    </w:rPr>
  </w:style>
  <w:style w:type="character" w:customStyle="1" w:styleId="HeaderChar">
    <w:name w:val="Header Char"/>
    <w:basedOn w:val="DefaultParagraphFont"/>
    <w:link w:val="Header"/>
    <w:uiPriority w:val="99"/>
    <w:rsid w:val="00083086"/>
  </w:style>
  <w:style w:type="paragraph" w:styleId="Footer">
    <w:name w:val="footer"/>
    <w:basedOn w:val="Normal"/>
    <w:link w:val="FooterChar"/>
    <w:uiPriority w:val="99"/>
    <w:unhideWhenUsed/>
    <w:rsid w:val="00083086"/>
    <w:pPr>
      <w:tabs>
        <w:tab w:val="center" w:pos="4536"/>
        <w:tab w:val="right" w:pos="9072"/>
      </w:tabs>
    </w:pPr>
    <w:rPr>
      <w:rFonts w:asciiTheme="minorHAnsi" w:eastAsiaTheme="minorEastAsia" w:hAnsiTheme="minorHAnsi" w:cstheme="minorBidi"/>
      <w:lang w:val="nl-NL" w:eastAsia="nl-NL"/>
    </w:rPr>
  </w:style>
  <w:style w:type="character" w:customStyle="1" w:styleId="FooterChar">
    <w:name w:val="Footer Char"/>
    <w:basedOn w:val="DefaultParagraphFont"/>
    <w:link w:val="Footer"/>
    <w:uiPriority w:val="99"/>
    <w:rsid w:val="00083086"/>
  </w:style>
  <w:style w:type="table" w:styleId="TableGrid">
    <w:name w:val="Table Grid"/>
    <w:basedOn w:val="TableNormal"/>
    <w:uiPriority w:val="59"/>
    <w:rsid w:val="00083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3805"/>
    <w:pPr>
      <w:ind w:left="720"/>
      <w:contextualSpacing/>
    </w:pPr>
    <w:rPr>
      <w:rFonts w:asciiTheme="minorHAnsi" w:eastAsiaTheme="minorEastAsia" w:hAnsiTheme="minorHAnsi" w:cstheme="minorBidi"/>
      <w:lang w:val="nl-NL" w:eastAsia="nl-NL"/>
    </w:rPr>
  </w:style>
  <w:style w:type="character" w:styleId="PageNumber">
    <w:name w:val="page number"/>
    <w:basedOn w:val="DefaultParagraphFont"/>
    <w:uiPriority w:val="99"/>
    <w:semiHidden/>
    <w:unhideWhenUsed/>
    <w:rsid w:val="00362CB3"/>
  </w:style>
  <w:style w:type="character" w:customStyle="1" w:styleId="Heading1Char">
    <w:name w:val="Heading 1 Char"/>
    <w:basedOn w:val="DefaultParagraphFont"/>
    <w:link w:val="Heading1"/>
    <w:uiPriority w:val="9"/>
    <w:rsid w:val="0008234C"/>
    <w:rPr>
      <w:rFonts w:ascii="Calibri" w:eastAsiaTheme="majorEastAsia" w:hAnsi="Calibri" w:cstheme="majorBidi"/>
      <w:bCs/>
      <w:color w:val="000000" w:themeColor="text1"/>
      <w:sz w:val="28"/>
      <w:szCs w:val="28"/>
      <w:lang w:eastAsia="en-US"/>
    </w:rPr>
  </w:style>
  <w:style w:type="paragraph" w:styleId="TOCHeading">
    <w:name w:val="TOC Heading"/>
    <w:basedOn w:val="Heading1"/>
    <w:next w:val="Normal"/>
    <w:uiPriority w:val="39"/>
    <w:unhideWhenUsed/>
    <w:qFormat/>
    <w:rsid w:val="0008234C"/>
    <w:pPr>
      <w:outlineLvl w:val="9"/>
    </w:pPr>
    <w:rPr>
      <w:lang w:eastAsia="nl-NL"/>
    </w:rPr>
  </w:style>
  <w:style w:type="paragraph" w:styleId="TOC1">
    <w:name w:val="toc 1"/>
    <w:basedOn w:val="Normal"/>
    <w:next w:val="Normal"/>
    <w:autoRedefine/>
    <w:uiPriority w:val="39"/>
    <w:unhideWhenUsed/>
    <w:qFormat/>
    <w:rsid w:val="0008234C"/>
    <w:pPr>
      <w:spacing w:after="100"/>
    </w:pPr>
    <w:rPr>
      <w:rFonts w:asciiTheme="minorHAnsi" w:eastAsiaTheme="minorHAnsi" w:hAnsiTheme="minorHAnsi" w:cstheme="minorBidi"/>
      <w:sz w:val="20"/>
      <w:szCs w:val="22"/>
      <w:lang w:val="nl-NL"/>
    </w:rPr>
  </w:style>
  <w:style w:type="character" w:styleId="Hyperlink">
    <w:name w:val="Hyperlink"/>
    <w:basedOn w:val="DefaultParagraphFont"/>
    <w:uiPriority w:val="99"/>
    <w:unhideWhenUsed/>
    <w:rsid w:val="0008234C"/>
    <w:rPr>
      <w:color w:val="0000FF" w:themeColor="hyperlink"/>
      <w:u w:val="single"/>
    </w:rPr>
  </w:style>
  <w:style w:type="character" w:styleId="CommentReference">
    <w:name w:val="annotation reference"/>
    <w:basedOn w:val="DefaultParagraphFont"/>
    <w:uiPriority w:val="99"/>
    <w:semiHidden/>
    <w:unhideWhenUsed/>
    <w:rsid w:val="0008234C"/>
    <w:rPr>
      <w:sz w:val="18"/>
      <w:szCs w:val="18"/>
    </w:rPr>
  </w:style>
  <w:style w:type="paragraph" w:styleId="CommentText">
    <w:name w:val="annotation text"/>
    <w:basedOn w:val="Normal"/>
    <w:link w:val="CommentTextChar"/>
    <w:uiPriority w:val="99"/>
    <w:semiHidden/>
    <w:unhideWhenUsed/>
    <w:rsid w:val="0008234C"/>
    <w:rPr>
      <w:rFonts w:asciiTheme="minorHAnsi" w:eastAsiaTheme="minorHAnsi" w:hAnsiTheme="minorHAnsi" w:cstheme="minorBidi"/>
      <w:lang w:val="nl-NL"/>
    </w:rPr>
  </w:style>
  <w:style w:type="character" w:customStyle="1" w:styleId="CommentTextChar">
    <w:name w:val="Comment Text Char"/>
    <w:basedOn w:val="DefaultParagraphFont"/>
    <w:link w:val="CommentText"/>
    <w:uiPriority w:val="99"/>
    <w:semiHidden/>
    <w:rsid w:val="0008234C"/>
    <w:rPr>
      <w:rFonts w:eastAsiaTheme="minorHAnsi"/>
      <w:lang w:eastAsia="en-US"/>
    </w:rPr>
  </w:style>
  <w:style w:type="paragraph" w:styleId="BalloonText">
    <w:name w:val="Balloon Text"/>
    <w:basedOn w:val="Normal"/>
    <w:link w:val="BalloonTextChar"/>
    <w:uiPriority w:val="99"/>
    <w:semiHidden/>
    <w:unhideWhenUsed/>
    <w:rsid w:val="000823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34C"/>
    <w:rPr>
      <w:rFonts w:ascii="Lucida Grande" w:eastAsia="Times New Roman" w:hAnsi="Lucida Grande" w:cs="Lucida Grande"/>
      <w:sz w:val="18"/>
      <w:szCs w:val="18"/>
      <w:lang w:val="en-US" w:eastAsia="en-US"/>
    </w:rPr>
  </w:style>
  <w:style w:type="paragraph" w:styleId="NormalWeb">
    <w:name w:val="Normal (Web)"/>
    <w:basedOn w:val="Normal"/>
    <w:uiPriority w:val="99"/>
    <w:semiHidden/>
    <w:unhideWhenUsed/>
    <w:rsid w:val="00E30E40"/>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2CA96-0A79-AB4D-9221-6A4399416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1734</Words>
  <Characters>9885</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Inleiding</vt:lpstr>
      <vt:lpstr>Schetsen en moodboard</vt:lpstr>
      <vt:lpstr>Sitemap</vt:lpstr>
      <vt:lpstr>Paginaontwerp</vt:lpstr>
      <vt:lpstr>Navigatie</vt:lpstr>
      <vt:lpstr>Wireframes</vt:lpstr>
      <vt:lpstr>Formulierontwerp</vt:lpstr>
      <vt:lpstr>Mock-up</vt:lpstr>
      <vt:lpstr>Conclusie</vt:lpstr>
      <vt:lpstr/>
    </vt:vector>
  </TitlesOfParts>
  <Manager/>
  <Company/>
  <LinksUpToDate>false</LinksUpToDate>
  <CharactersWithSpaces>11596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Bart Schrap</cp:lastModifiedBy>
  <cp:revision>5</cp:revision>
  <dcterms:created xsi:type="dcterms:W3CDTF">2016-02-18T11:50:00Z</dcterms:created>
  <dcterms:modified xsi:type="dcterms:W3CDTF">2016-02-25T20:03:00Z</dcterms:modified>
  <cp:category/>
</cp:coreProperties>
</file>